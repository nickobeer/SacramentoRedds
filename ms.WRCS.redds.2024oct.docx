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95FF1" w14:textId="77777777" w:rsidR="00924A47" w:rsidRPr="00F353F0" w:rsidRDefault="00924A47" w:rsidP="00653279">
      <w:pPr>
        <w:pStyle w:val="Heading1"/>
      </w:pPr>
    </w:p>
    <w:p w14:paraId="3CD68DC4" w14:textId="23DE7660" w:rsidR="00C329F9" w:rsidRPr="00F353F0" w:rsidRDefault="002B0933" w:rsidP="00653279">
      <w:pPr>
        <w:pStyle w:val="Heading1"/>
      </w:pPr>
      <w:r w:rsidRPr="00F353F0">
        <w:fldChar w:fldCharType="begin"/>
      </w:r>
      <w:r w:rsidRPr="00F353F0">
        <w:instrText xml:space="preserve"> MACROBUTTON MTEditEquationSection2 </w:instrText>
      </w:r>
      <w:r w:rsidRPr="00F353F0">
        <w:rPr>
          <w:rStyle w:val="MTEquationSection"/>
          <w:rFonts w:asciiTheme="minorHAnsi" w:hAnsiTheme="minorHAnsi"/>
          <w:sz w:val="24"/>
          <w:szCs w:val="24"/>
        </w:rPr>
        <w:instrText>Equation Chapter 1 Section 1</w:instrText>
      </w:r>
      <w:r w:rsidRPr="00F353F0">
        <w:fldChar w:fldCharType="begin"/>
      </w:r>
      <w:r w:rsidRPr="00F353F0">
        <w:instrText xml:space="preserve"> SEQ MTEqn \r \h \* MERGEFORMAT </w:instrText>
      </w:r>
      <w:r w:rsidRPr="00F353F0">
        <w:fldChar w:fldCharType="end"/>
      </w:r>
      <w:r w:rsidRPr="00F353F0">
        <w:fldChar w:fldCharType="begin"/>
      </w:r>
      <w:r w:rsidRPr="00F353F0">
        <w:instrText xml:space="preserve"> SEQ MTSec \r 1 \h \* MERGEFORMAT </w:instrText>
      </w:r>
      <w:r w:rsidRPr="00F353F0">
        <w:fldChar w:fldCharType="end"/>
      </w:r>
      <w:r w:rsidRPr="00F353F0">
        <w:fldChar w:fldCharType="begin"/>
      </w:r>
      <w:r w:rsidRPr="00F353F0">
        <w:instrText xml:space="preserve"> SEQ MTChap \r 1 \h \* MERGEFORMAT </w:instrText>
      </w:r>
      <w:r w:rsidRPr="00F353F0">
        <w:fldChar w:fldCharType="end"/>
      </w:r>
      <w:r w:rsidRPr="00F353F0">
        <w:fldChar w:fldCharType="end"/>
      </w:r>
      <w:bookmarkStart w:id="0" w:name="MTUpdateHome"/>
      <w:bookmarkEnd w:id="0"/>
      <w:r w:rsidR="00E95717" w:rsidRPr="00F353F0">
        <w:t>M</w:t>
      </w:r>
      <w:r w:rsidR="00DC6217" w:rsidRPr="00F353F0">
        <w:t>eth</w:t>
      </w:r>
      <w:r w:rsidR="00E95717" w:rsidRPr="00F353F0">
        <w:t>odology for</w:t>
      </w:r>
      <w:r w:rsidR="00C329F9" w:rsidRPr="00F353F0">
        <w:t xml:space="preserve"> Inferring </w:t>
      </w:r>
      <w:r w:rsidR="00E95717" w:rsidRPr="00F353F0">
        <w:t xml:space="preserve">Seasonal </w:t>
      </w:r>
      <w:r w:rsidR="00C329F9" w:rsidRPr="00F353F0">
        <w:t xml:space="preserve">Distributions </w:t>
      </w:r>
      <w:r w:rsidR="00E95717" w:rsidRPr="00F353F0">
        <w:t>of Endangered Winter</w:t>
      </w:r>
      <w:r w:rsidR="004608A3" w:rsidRPr="00F353F0">
        <w:t>-r</w:t>
      </w:r>
      <w:r w:rsidR="00E95717" w:rsidRPr="00F353F0">
        <w:t xml:space="preserve">un Chinook Salmon </w:t>
      </w:r>
      <w:r w:rsidR="00DC6217" w:rsidRPr="00F353F0">
        <w:t xml:space="preserve">Redds </w:t>
      </w:r>
      <w:r w:rsidR="004608A3" w:rsidRPr="00F353F0">
        <w:t>f</w:t>
      </w:r>
      <w:r w:rsidR="00C329F9" w:rsidRPr="00F353F0">
        <w:t xml:space="preserve">rom Carcass and Aerial Surveys </w:t>
      </w:r>
    </w:p>
    <w:p w14:paraId="0E095D37" w14:textId="77777777" w:rsidR="00C329F9" w:rsidRPr="00F353F0" w:rsidRDefault="00C329F9" w:rsidP="00653279"/>
    <w:p w14:paraId="612F38E8" w14:textId="02CEBA11" w:rsidR="00C329F9" w:rsidRPr="00F353F0" w:rsidRDefault="00C329F9" w:rsidP="00653279">
      <w:r w:rsidRPr="00F353F0">
        <w:t>W. Nicholas Beer</w:t>
      </w:r>
      <w:r w:rsidRPr="00F353F0">
        <w:rPr>
          <w:vertAlign w:val="superscript"/>
        </w:rPr>
        <w:t>1*</w:t>
      </w:r>
      <w:r w:rsidRPr="00F353F0">
        <w:t>, Doug Killam</w:t>
      </w:r>
      <w:r w:rsidRPr="00F353F0">
        <w:rPr>
          <w:vertAlign w:val="superscript"/>
        </w:rPr>
        <w:t>2</w:t>
      </w:r>
      <w:r w:rsidRPr="00F353F0">
        <w:t xml:space="preserve">, </w:t>
      </w:r>
      <w:r w:rsidR="004608A3" w:rsidRPr="00F353F0">
        <w:t xml:space="preserve">and </w:t>
      </w:r>
      <w:r w:rsidRPr="00F353F0">
        <w:t xml:space="preserve">Jennifer </w:t>
      </w:r>
      <w:r w:rsidR="004608A3" w:rsidRPr="00F353F0">
        <w:t xml:space="preserve">L. </w:t>
      </w:r>
      <w:r w:rsidRPr="00F353F0">
        <w:t>Gosselin</w:t>
      </w:r>
      <w:r w:rsidRPr="00F353F0">
        <w:rPr>
          <w:vertAlign w:val="superscript"/>
        </w:rPr>
        <w:t>1</w:t>
      </w:r>
    </w:p>
    <w:p w14:paraId="6BA6F572" w14:textId="4D900FE3" w:rsidR="00C329F9" w:rsidRPr="00F353F0" w:rsidRDefault="00C329F9" w:rsidP="00653279">
      <w:r w:rsidRPr="00F353F0">
        <w:rPr>
          <w:vertAlign w:val="superscript"/>
        </w:rPr>
        <w:t>1</w:t>
      </w:r>
      <w:r w:rsidRPr="00F353F0">
        <w:t xml:space="preserve">School of Aquatic and Fishery Sciences, University of Washington, </w:t>
      </w:r>
      <w:r w:rsidR="00C8632D" w:rsidRPr="00F353F0">
        <w:t xml:space="preserve">1122 NE Boat Street, </w:t>
      </w:r>
      <w:r w:rsidRPr="00F353F0">
        <w:t xml:space="preserve">Seattle, WA </w:t>
      </w:r>
      <w:r w:rsidR="00E95717" w:rsidRPr="00F353F0">
        <w:t>9810</w:t>
      </w:r>
      <w:r w:rsidRPr="00F353F0">
        <w:t>5 USA</w:t>
      </w:r>
    </w:p>
    <w:p w14:paraId="7F22F618" w14:textId="77777777" w:rsidR="00C329F9" w:rsidRPr="00F353F0" w:rsidRDefault="00C329F9" w:rsidP="00653279">
      <w:r w:rsidRPr="00F353F0">
        <w:rPr>
          <w:vertAlign w:val="superscript"/>
        </w:rPr>
        <w:t>2</w:t>
      </w:r>
      <w:r w:rsidRPr="00F353F0">
        <w:t xml:space="preserve">California Department of Fish and Wildlife, 1530 Schwab St. Red Bluff, CA </w:t>
      </w:r>
      <w:r w:rsidRPr="00F353F0">
        <w:rPr>
          <w:bCs/>
          <w:iCs/>
        </w:rPr>
        <w:t>96080</w:t>
      </w:r>
      <w:r w:rsidRPr="00F353F0">
        <w:t xml:space="preserve"> USA</w:t>
      </w:r>
    </w:p>
    <w:p w14:paraId="7B47F545" w14:textId="0E20DD85" w:rsidR="00C329F9" w:rsidRPr="00F353F0" w:rsidRDefault="00C329F9" w:rsidP="00653279">
      <w:pPr>
        <w:rPr>
          <w:rStyle w:val="Hyperlink"/>
          <w:rFonts w:cs="Calibri"/>
          <w:szCs w:val="24"/>
        </w:rPr>
      </w:pPr>
      <w:r w:rsidRPr="00F353F0">
        <w:rPr>
          <w:vertAlign w:val="superscript"/>
        </w:rPr>
        <w:t>*</w:t>
      </w:r>
      <w:r w:rsidRPr="00F353F0">
        <w:t xml:space="preserve">Corresponding author: </w:t>
      </w:r>
      <w:hyperlink r:id="rId8" w:history="1">
        <w:r w:rsidRPr="00F353F0">
          <w:rPr>
            <w:rStyle w:val="Hyperlink"/>
            <w:rFonts w:cs="Calibri"/>
            <w:szCs w:val="24"/>
          </w:rPr>
          <w:t>nick</w:t>
        </w:r>
        <w:r w:rsidR="00450880" w:rsidRPr="00F353F0">
          <w:rPr>
            <w:rStyle w:val="Hyperlink"/>
            <w:rFonts w:cs="Calibri"/>
            <w:szCs w:val="24"/>
          </w:rPr>
          <w:softHyphen/>
        </w:r>
        <w:r w:rsidR="00450880" w:rsidRPr="00F353F0">
          <w:rPr>
            <w:rStyle w:val="Hyperlink"/>
            <w:rFonts w:cs="Calibri"/>
            <w:szCs w:val="24"/>
          </w:rPr>
          <w:softHyphen/>
        </w:r>
        <w:r w:rsidRPr="00F353F0">
          <w:rPr>
            <w:rStyle w:val="Hyperlink"/>
            <w:rFonts w:cs="Calibri"/>
            <w:szCs w:val="24"/>
          </w:rPr>
          <w:t>beer@uw.edu</w:t>
        </w:r>
      </w:hyperlink>
    </w:p>
    <w:p w14:paraId="452C0FF9" w14:textId="0441C2A3" w:rsidR="008B6D81" w:rsidRPr="00FE1DF7" w:rsidRDefault="008B6D81" w:rsidP="00653279">
      <w:pPr>
        <w:rPr>
          <w:highlight w:val="lightGray"/>
        </w:rPr>
      </w:pPr>
      <w:r w:rsidRPr="00FE1DF7">
        <w:rPr>
          <w:highlight w:val="lightGray"/>
        </w:rPr>
        <w:t xml:space="preserve">Next Steps: </w:t>
      </w:r>
    </w:p>
    <w:p w14:paraId="1679247A" w14:textId="49E981EC" w:rsidR="00911339" w:rsidRPr="00FE1DF7" w:rsidRDefault="00911339" w:rsidP="00653279">
      <w:pPr>
        <w:pStyle w:val="ListParagraph"/>
        <w:numPr>
          <w:ilvl w:val="0"/>
          <w:numId w:val="5"/>
        </w:numPr>
        <w:rPr>
          <w:highlight w:val="lightGray"/>
        </w:rPr>
      </w:pPr>
      <w:r w:rsidRPr="00FE1DF7">
        <w:rPr>
          <w:highlight w:val="lightGray"/>
        </w:rPr>
        <w:t>Review data</w:t>
      </w:r>
      <w:r w:rsidR="00924A47" w:rsidRPr="00FE1DF7">
        <w:rPr>
          <w:highlight w:val="lightGray"/>
        </w:rPr>
        <w:t xml:space="preserve"> stored</w:t>
      </w:r>
      <w:r w:rsidRPr="00FE1DF7">
        <w:rPr>
          <w:highlight w:val="lightGray"/>
        </w:rPr>
        <w:t xml:space="preserve"> in-house</w:t>
      </w:r>
    </w:p>
    <w:p w14:paraId="4091D2DF" w14:textId="6954E3D2" w:rsidR="00911339" w:rsidRPr="00FE1DF7" w:rsidRDefault="00911339" w:rsidP="00653279">
      <w:pPr>
        <w:pStyle w:val="ListParagraph"/>
        <w:numPr>
          <w:ilvl w:val="0"/>
          <w:numId w:val="5"/>
        </w:numPr>
        <w:rPr>
          <w:highlight w:val="lightGray"/>
        </w:rPr>
      </w:pPr>
      <w:r w:rsidRPr="00FE1DF7">
        <w:rPr>
          <w:highlight w:val="lightGray"/>
        </w:rPr>
        <w:t>Update all carcass inputs to FishModel</w:t>
      </w:r>
    </w:p>
    <w:p w14:paraId="18204052" w14:textId="77A1240F" w:rsidR="00763858" w:rsidRPr="00FE1DF7" w:rsidRDefault="00911339" w:rsidP="00653279">
      <w:pPr>
        <w:pStyle w:val="ListParagraph"/>
        <w:numPr>
          <w:ilvl w:val="0"/>
          <w:numId w:val="5"/>
        </w:numPr>
        <w:rPr>
          <w:highlight w:val="lightGray"/>
        </w:rPr>
      </w:pPr>
      <w:r w:rsidRPr="00FE1DF7">
        <w:rPr>
          <w:highlight w:val="lightGray"/>
        </w:rPr>
        <w:t>Avoiding counts since focus is on distributions</w:t>
      </w:r>
      <w:r w:rsidR="00E117BB" w:rsidRPr="00FE1DF7">
        <w:rPr>
          <w:highlight w:val="lightGray"/>
        </w:rPr>
        <w:t>. Should this be addressed? Adding the expansion methods is perhaps out of scope. I have removed the word “Counts</w:t>
      </w:r>
      <w:r w:rsidR="00ED4DB7">
        <w:rPr>
          <w:highlight w:val="lightGray"/>
        </w:rPr>
        <w:t>”</w:t>
      </w:r>
      <w:r w:rsidR="00E117BB" w:rsidRPr="00FE1DF7">
        <w:rPr>
          <w:highlight w:val="lightGray"/>
        </w:rPr>
        <w:t xml:space="preserve"> from the title.</w:t>
      </w:r>
    </w:p>
    <w:p w14:paraId="5D97986A" w14:textId="647D7262" w:rsidR="000A3998" w:rsidRPr="00FE1DF7" w:rsidRDefault="00E117BB" w:rsidP="00653279">
      <w:pPr>
        <w:pStyle w:val="ListParagraph"/>
        <w:numPr>
          <w:ilvl w:val="0"/>
          <w:numId w:val="5"/>
        </w:numPr>
        <w:rPr>
          <w:highlight w:val="lightGray"/>
        </w:rPr>
      </w:pPr>
      <w:r w:rsidRPr="00FE1DF7">
        <w:rPr>
          <w:highlight w:val="lightGray"/>
        </w:rPr>
        <w:t>REPO https://github.com/nickobeer/SacramentoRedds. Will move to a named CBR repo Code, data and s</w:t>
      </w:r>
      <w:r w:rsidR="000A3998" w:rsidRPr="00FE1DF7">
        <w:rPr>
          <w:highlight w:val="lightGray"/>
        </w:rPr>
        <w:t>upplementary materials.</w:t>
      </w:r>
    </w:p>
    <w:p w14:paraId="0F30D5CC" w14:textId="7D8BFB50" w:rsidR="000A3998" w:rsidRPr="00FE1DF7" w:rsidRDefault="000A3998" w:rsidP="00653279">
      <w:pPr>
        <w:pStyle w:val="ListParagraph"/>
        <w:numPr>
          <w:ilvl w:val="0"/>
          <w:numId w:val="5"/>
        </w:numPr>
        <w:rPr>
          <w:highlight w:val="lightGray"/>
        </w:rPr>
      </w:pPr>
      <w:r w:rsidRPr="00FE1DF7">
        <w:rPr>
          <w:highlight w:val="lightGray"/>
        </w:rPr>
        <w:t>Budget OK for $3200 to Ecological Indicators</w:t>
      </w:r>
    </w:p>
    <w:p w14:paraId="2C57649B" w14:textId="77777777" w:rsidR="00484BF7" w:rsidRPr="00F353F0" w:rsidRDefault="00484BF7" w:rsidP="00653279">
      <w:pPr>
        <w:pStyle w:val="Heading2"/>
      </w:pPr>
    </w:p>
    <w:p w14:paraId="12995054" w14:textId="2D8D99F0" w:rsidR="00C329F9" w:rsidRPr="00F353F0" w:rsidRDefault="00C329F9" w:rsidP="00653279">
      <w:pPr>
        <w:pStyle w:val="Heading2"/>
      </w:pPr>
      <w:r w:rsidRPr="00F353F0">
        <w:t>Abstract</w:t>
      </w:r>
    </w:p>
    <w:p w14:paraId="0235DDCA" w14:textId="4B3A4ACE" w:rsidR="00102678" w:rsidRPr="00653279" w:rsidRDefault="004608A3" w:rsidP="00653279">
      <w:r w:rsidRPr="00F353F0">
        <w:t>In the m</w:t>
      </w:r>
      <w:r w:rsidR="00C50251" w:rsidRPr="00F353F0">
        <w:t>onitoring of threatened and endangered species</w:t>
      </w:r>
      <w:r w:rsidRPr="00F353F0">
        <w:t xml:space="preserve">, it is particularly </w:t>
      </w:r>
      <w:r w:rsidR="00C50251" w:rsidRPr="00F353F0">
        <w:t xml:space="preserve">important </w:t>
      </w:r>
      <w:r w:rsidR="00AD1E49" w:rsidRPr="00F353F0">
        <w:t xml:space="preserve">to apply a </w:t>
      </w:r>
      <w:r w:rsidRPr="00F353F0">
        <w:t xml:space="preserve">consistent and accurate </w:t>
      </w:r>
      <w:r w:rsidR="004422C3" w:rsidRPr="00F353F0">
        <w:t xml:space="preserve">assessment </w:t>
      </w:r>
      <w:r w:rsidR="00E229F1" w:rsidRPr="00F353F0">
        <w:t>methodolog</w:t>
      </w:r>
      <w:r w:rsidRPr="00F353F0">
        <w:t>y</w:t>
      </w:r>
      <w:r w:rsidR="00C50251" w:rsidRPr="00F353F0">
        <w:t>. As part of the biological monitoring for the population status and conservation management of Sacramento River winter-run Chinook salmon (</w:t>
      </w:r>
      <w:r w:rsidR="00C50251" w:rsidRPr="00F353F0">
        <w:rPr>
          <w:i/>
        </w:rPr>
        <w:t>Oncorhynchus tshawytscha</w:t>
      </w:r>
      <w:r w:rsidR="00C50251" w:rsidRPr="00F353F0">
        <w:t>), which are listed under the federal and state Endangered Species Acts, aerial surveys are conducted to q</w:t>
      </w:r>
      <w:r w:rsidR="00AD1E49" w:rsidRPr="00F353F0">
        <w:t>uantify the number of redds (</w:t>
      </w:r>
      <w:r w:rsidR="00C50251" w:rsidRPr="00F353F0">
        <w:t xml:space="preserve">salmon nests) </w:t>
      </w:r>
      <w:r w:rsidR="00AD1E49" w:rsidRPr="00F353F0">
        <w:t xml:space="preserve">and the spatial extent of </w:t>
      </w:r>
      <w:r w:rsidR="00C34541" w:rsidRPr="00F353F0">
        <w:t xml:space="preserve">in-river </w:t>
      </w:r>
      <w:r w:rsidR="00AD1E49" w:rsidRPr="00F353F0">
        <w:t xml:space="preserve">spawning, </w:t>
      </w:r>
      <w:r w:rsidR="00C50251" w:rsidRPr="00F353F0">
        <w:t xml:space="preserve">and in-stream surveys are conducted to quantify the number of carcasses of adult spawners. </w:t>
      </w:r>
      <w:r w:rsidR="00AD1E49" w:rsidRPr="00F353F0">
        <w:t>I</w:t>
      </w:r>
      <w:r w:rsidR="00F821E3" w:rsidRPr="00F353F0">
        <w:t xml:space="preserve">ndices from these two surveys are used to estimate </w:t>
      </w:r>
      <w:r w:rsidR="00AD1E49" w:rsidRPr="00F353F0">
        <w:t>the annual distribution (location and timing</w:t>
      </w:r>
      <w:r w:rsidR="00C34541" w:rsidRPr="00F353F0">
        <w:t>)</w:t>
      </w:r>
      <w:r w:rsidR="00AD1E49" w:rsidRPr="00F353F0">
        <w:t xml:space="preserve"> of spawning</w:t>
      </w:r>
      <w:r w:rsidR="006342A1" w:rsidRPr="00F353F0">
        <w:t>, but they</w:t>
      </w:r>
      <w:r w:rsidR="00F821E3" w:rsidRPr="00F353F0">
        <w:t xml:space="preserve"> differ in their estimates of redd</w:t>
      </w:r>
      <w:r w:rsidR="00FA0533" w:rsidRPr="00F353F0">
        <w:t xml:space="preserve"> </w:t>
      </w:r>
      <w:r w:rsidR="00A86442" w:rsidRPr="00F353F0">
        <w:t>counts</w:t>
      </w:r>
      <w:r w:rsidR="00FA0533" w:rsidRPr="00F353F0">
        <w:t xml:space="preserve"> and distribution</w:t>
      </w:r>
      <w:r w:rsidR="00C34541" w:rsidRPr="00F353F0">
        <w:t xml:space="preserve"> since they</w:t>
      </w:r>
      <w:r w:rsidR="00AD1E49" w:rsidRPr="00F353F0">
        <w:t xml:space="preserve"> vary in sampling frequency and detection probability.</w:t>
      </w:r>
      <w:r w:rsidR="00F821E3" w:rsidRPr="00F353F0">
        <w:t xml:space="preserve"> </w:t>
      </w:r>
      <w:r w:rsidR="00C34541" w:rsidRPr="00F353F0">
        <w:t>The aerial survey is used to quickly identify the relative locations of redds</w:t>
      </w:r>
      <w:r w:rsidR="006342A1" w:rsidRPr="00F353F0">
        <w:t xml:space="preserve"> which are visible from the air</w:t>
      </w:r>
      <w:r w:rsidR="00C34541" w:rsidRPr="00F353F0">
        <w:t>, but the carcass survey provides less-</w:t>
      </w:r>
      <w:r w:rsidR="00F821E3" w:rsidRPr="00F353F0">
        <w:t xml:space="preserve">biased estimates </w:t>
      </w:r>
      <w:r w:rsidR="00AD1E49" w:rsidRPr="00F353F0">
        <w:t>because it more consisten</w:t>
      </w:r>
      <w:r w:rsidR="006E40EC" w:rsidRPr="00F353F0">
        <w:t>t</w:t>
      </w:r>
      <w:r w:rsidR="00AD1E49" w:rsidRPr="00F353F0">
        <w:t>ly samples the spawning g</w:t>
      </w:r>
      <w:r w:rsidR="006E40EC" w:rsidRPr="00F353F0">
        <w:t>r</w:t>
      </w:r>
      <w:r w:rsidR="00AD1E49" w:rsidRPr="00F353F0">
        <w:t>ounds</w:t>
      </w:r>
      <w:r w:rsidR="00F821E3" w:rsidRPr="00F353F0">
        <w:t>. We document the methods in this paper for access and transparency of the methods, for use in subsequent studies using winter-run Chinook salmon redds data</w:t>
      </w:r>
      <w:r w:rsidRPr="00F353F0">
        <w:t>, and as an example adaptable to other similar species and systems</w:t>
      </w:r>
      <w:r w:rsidR="00F821E3" w:rsidRPr="00F353F0">
        <w:t xml:space="preserve">. </w:t>
      </w:r>
    </w:p>
    <w:p w14:paraId="3CF70103" w14:textId="77777777" w:rsidR="00A443FD" w:rsidRPr="00F353F0" w:rsidRDefault="00A443FD" w:rsidP="00653279"/>
    <w:p w14:paraId="01933E06" w14:textId="77777777" w:rsidR="00A443FD" w:rsidRPr="00F353F0" w:rsidRDefault="00C329F9" w:rsidP="00653279">
      <w:commentRangeStart w:id="1"/>
      <w:r w:rsidRPr="00F353F0">
        <w:t>Keywords</w:t>
      </w:r>
      <w:commentRangeEnd w:id="1"/>
      <w:r w:rsidR="000C7378" w:rsidRPr="00F353F0">
        <w:rPr>
          <w:rStyle w:val="CommentReference"/>
          <w:sz w:val="24"/>
          <w:szCs w:val="24"/>
        </w:rPr>
        <w:commentReference w:id="1"/>
      </w:r>
    </w:p>
    <w:p w14:paraId="0EEDA819" w14:textId="07451DC2" w:rsidR="004A7E32" w:rsidRPr="00F353F0" w:rsidRDefault="00DC228A" w:rsidP="00653279">
      <w:r w:rsidRPr="00F353F0">
        <w:t>Aerial survey</w:t>
      </w:r>
      <w:r w:rsidR="000C7378" w:rsidRPr="00F353F0">
        <w:t>;</w:t>
      </w:r>
      <w:r w:rsidR="004A7E32" w:rsidRPr="00F353F0">
        <w:t xml:space="preserve"> </w:t>
      </w:r>
      <w:r w:rsidR="000C7378" w:rsidRPr="00F353F0">
        <w:t>Carcass;</w:t>
      </w:r>
      <w:r w:rsidR="00C546F2" w:rsidRPr="00F353F0">
        <w:t xml:space="preserve"> </w:t>
      </w:r>
      <w:r w:rsidR="000C7378" w:rsidRPr="00F353F0">
        <w:t>M</w:t>
      </w:r>
      <w:r w:rsidR="004A7E32" w:rsidRPr="00F353F0">
        <w:t>onitoring</w:t>
      </w:r>
      <w:r w:rsidR="000C7378" w:rsidRPr="00F353F0">
        <w:t xml:space="preserve"> method; R</w:t>
      </w:r>
      <w:r w:rsidR="004A7E32" w:rsidRPr="00F353F0">
        <w:t>edd</w:t>
      </w:r>
      <w:r w:rsidR="000C7378" w:rsidRPr="00F353F0">
        <w:t>; Sacramento River; Winter-run Chinook</w:t>
      </w:r>
    </w:p>
    <w:p w14:paraId="0B71EEF6" w14:textId="77777777" w:rsidR="00A443FD" w:rsidRPr="00F353F0" w:rsidRDefault="00A443FD" w:rsidP="00653279"/>
    <w:p w14:paraId="0DAE1159" w14:textId="3208820D" w:rsidR="00C329F9" w:rsidRPr="00F353F0" w:rsidRDefault="00A443FD" w:rsidP="00653279">
      <w:commentRangeStart w:id="2"/>
      <w:r w:rsidRPr="00F353F0">
        <w:lastRenderedPageBreak/>
        <w:t>Highlights</w:t>
      </w:r>
      <w:commentRangeEnd w:id="2"/>
      <w:r w:rsidR="00D06CDF" w:rsidRPr="00F353F0">
        <w:rPr>
          <w:rStyle w:val="CommentReference"/>
          <w:sz w:val="24"/>
          <w:szCs w:val="24"/>
        </w:rPr>
        <w:commentReference w:id="2"/>
      </w:r>
    </w:p>
    <w:p w14:paraId="3ABA04B5" w14:textId="22A8B08F" w:rsidR="00A443FD" w:rsidRPr="00F353F0" w:rsidRDefault="00A443FD" w:rsidP="00653279">
      <w:r w:rsidRPr="00F353F0">
        <w:t>Winter-run Chinook salmon redd distributions are inferred from survey methods</w:t>
      </w:r>
    </w:p>
    <w:p w14:paraId="3C8A2847" w14:textId="7889E935" w:rsidR="00A443FD" w:rsidRPr="00F353F0" w:rsidRDefault="00A443FD" w:rsidP="00653279">
      <w:r w:rsidRPr="00F353F0">
        <w:t>Consistent monitoring methods are used to identify trends and patterns</w:t>
      </w:r>
      <w:r w:rsidR="00D06CDF" w:rsidRPr="00F353F0">
        <w:t xml:space="preserve"> in spawning</w:t>
      </w:r>
    </w:p>
    <w:p w14:paraId="5DC494F5" w14:textId="3DBC2C5A" w:rsidR="00D06CDF" w:rsidRPr="00F353F0" w:rsidRDefault="00D06CDF" w:rsidP="00653279">
      <w:r w:rsidRPr="00F353F0">
        <w:t>Timing and location of redds can be used to direct water-management decisions</w:t>
      </w:r>
    </w:p>
    <w:p w14:paraId="76FE6078" w14:textId="77777777" w:rsidR="00D06CDF" w:rsidRPr="00F353F0" w:rsidRDefault="00D06CDF" w:rsidP="00653279"/>
    <w:p w14:paraId="69DC451E" w14:textId="77777777" w:rsidR="00C329F9" w:rsidRPr="00F353F0" w:rsidRDefault="00C329F9" w:rsidP="00653279">
      <w:pPr>
        <w:pStyle w:val="Heading2"/>
      </w:pPr>
      <w:r w:rsidRPr="00F353F0">
        <w:t>Introduction</w:t>
      </w:r>
    </w:p>
    <w:p w14:paraId="2B1CBC3C" w14:textId="78992485" w:rsidR="009B4873" w:rsidRPr="00FE1DF7" w:rsidRDefault="00422D08" w:rsidP="00653279">
      <w:pPr>
        <w:rPr>
          <w:vertAlign w:val="subscript"/>
        </w:rPr>
      </w:pPr>
      <w:r>
        <w:t xml:space="preserve">Anadromous salmon return to freshwater to spawn as adults after maturing in the ocean. </w:t>
      </w:r>
      <w:r w:rsidR="003729D5" w:rsidRPr="00F353F0">
        <w:t xml:space="preserve">The </w:t>
      </w:r>
      <w:r w:rsidR="008E1503" w:rsidRPr="00F353F0">
        <w:t xml:space="preserve">timing of </w:t>
      </w:r>
      <w:r w:rsidR="00561D91" w:rsidRPr="00F353F0">
        <w:t>spawning</w:t>
      </w:r>
      <w:r w:rsidR="008E1503" w:rsidRPr="00F353F0">
        <w:t xml:space="preserve">, and the location </w:t>
      </w:r>
      <w:r w:rsidR="009B4873" w:rsidRPr="00F353F0">
        <w:t xml:space="preserve">of </w:t>
      </w:r>
      <w:r w:rsidR="001A7895" w:rsidRPr="00F353F0">
        <w:t xml:space="preserve">their </w:t>
      </w:r>
      <w:r w:rsidR="009B4873" w:rsidRPr="00F353F0">
        <w:t>redds</w:t>
      </w:r>
      <w:r w:rsidR="001A7895" w:rsidRPr="00F353F0">
        <w:t xml:space="preserve"> (nests)</w:t>
      </w:r>
      <w:r w:rsidR="008E1503" w:rsidRPr="00F353F0">
        <w:t xml:space="preserve"> has implications for their exposure to subsequent environmental conditions</w:t>
      </w:r>
      <w:r w:rsidR="009E0B8E" w:rsidRPr="00F353F0">
        <w:t xml:space="preserve"> during the</w:t>
      </w:r>
      <w:r w:rsidR="009B4873" w:rsidRPr="00F353F0">
        <w:t xml:space="preserve"> incubation period</w:t>
      </w:r>
      <w:r>
        <w:t xml:space="preserve"> until the young fry emerge and swim freely in the river</w:t>
      </w:r>
      <w:r w:rsidR="009B4873" w:rsidRPr="00F353F0">
        <w:t>.</w:t>
      </w:r>
      <w:r w:rsidR="008E1503" w:rsidRPr="00F353F0">
        <w:t xml:space="preserve"> </w:t>
      </w:r>
      <w:r>
        <w:t xml:space="preserve">The </w:t>
      </w:r>
      <w:r w:rsidR="0042035A" w:rsidRPr="00F353F0">
        <w:t>flow and tempe</w:t>
      </w:r>
      <w:r>
        <w:t>rature conditions they experience in the gravel</w:t>
      </w:r>
      <w:r w:rsidR="0042035A" w:rsidRPr="00F353F0">
        <w:t xml:space="preserve"> </w:t>
      </w:r>
      <w:r w:rsidR="009B4873" w:rsidRPr="00F353F0">
        <w:t>can strong</w:t>
      </w:r>
      <w:r>
        <w:t>ly</w:t>
      </w:r>
      <w:r w:rsidR="009B4873" w:rsidRPr="00F353F0">
        <w:t xml:space="preserve"> influence their survival through </w:t>
      </w:r>
      <w:r>
        <w:t>this early life-history stage</w:t>
      </w:r>
      <w:r w:rsidR="008E1503" w:rsidRPr="00F353F0">
        <w:t xml:space="preserve">. High temperatures </w:t>
      </w:r>
      <w:r w:rsidR="009B4873" w:rsidRPr="00F353F0">
        <w:t xml:space="preserve">can </w:t>
      </w:r>
      <w:r w:rsidR="008E1503" w:rsidRPr="00F353F0">
        <w:t xml:space="preserve">result in </w:t>
      </w:r>
      <w:r w:rsidR="009B4873" w:rsidRPr="00F353F0">
        <w:t xml:space="preserve">significant </w:t>
      </w:r>
      <w:r w:rsidR="008E1503" w:rsidRPr="00F353F0">
        <w:t xml:space="preserve">temperature dependent mortality </w:t>
      </w:r>
      <w:r w:rsidR="008E1503" w:rsidRPr="00F353F0">
        <w:fldChar w:fldCharType="begin">
          <w:fldData xml:space="preserve">PEVuZE5vdGU+PENpdGU+PEF1dGhvcj5BbmRlcnNvbjwvQXV0aG9yPjxZZWFyPjIwMjI8L1llYXI+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</w:fldData>
        </w:fldChar>
      </w:r>
      <w:r w:rsidR="008E1503" w:rsidRPr="00F353F0">
        <w:instrText xml:space="preserve"> ADDIN EN.CITE </w:instrText>
      </w:r>
      <w:r w:rsidR="008E1503" w:rsidRPr="00F353F0">
        <w:fldChar w:fldCharType="begin">
          <w:fldData xml:space="preserve">PEVuZE5vdGU+PENpdGU+PEF1dGhvcj5BbmRlcnNvbjwvQXV0aG9yPjxZZWFyPjIwMjI8L1llYXI+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</w:fldData>
        </w:fldChar>
      </w:r>
      <w:r w:rsidR="008E1503" w:rsidRPr="00F353F0">
        <w:instrText xml:space="preserve"> ADDIN EN.CITE.DATA </w:instrText>
      </w:r>
      <w:r w:rsidR="008E1503" w:rsidRPr="00F353F0">
        <w:fldChar w:fldCharType="end"/>
      </w:r>
      <w:r w:rsidR="008E1503" w:rsidRPr="00F353F0">
        <w:fldChar w:fldCharType="separate"/>
      </w:r>
      <w:r w:rsidR="008E1503" w:rsidRPr="00F353F0">
        <w:rPr>
          <w:noProof/>
        </w:rPr>
        <w:t>(McCullough 1999, USFWS 1999, Martin et al. 2017, Anderson et al. 2022)</w:t>
      </w:r>
      <w:r w:rsidR="008E1503" w:rsidRPr="00F353F0">
        <w:fldChar w:fldCharType="end"/>
      </w:r>
      <w:r w:rsidR="008E1503" w:rsidRPr="00F353F0">
        <w:t>, and flow</w:t>
      </w:r>
      <w:r w:rsidR="009B4873" w:rsidRPr="00F353F0">
        <w:t xml:space="preserve"> </w:t>
      </w:r>
      <w:r>
        <w:t xml:space="preserve">fluctuations </w:t>
      </w:r>
      <w:r w:rsidR="009B4873" w:rsidRPr="00F353F0">
        <w:t xml:space="preserve">can </w:t>
      </w:r>
      <w:r w:rsidR="008E1503" w:rsidRPr="00F353F0">
        <w:t>dewater</w:t>
      </w:r>
      <w:r w:rsidR="009B4873" w:rsidRPr="00F353F0">
        <w:t xml:space="preserve"> shallow</w:t>
      </w:r>
      <w:r w:rsidR="008E1503" w:rsidRPr="00F353F0">
        <w:t xml:space="preserve"> redds </w:t>
      </w:r>
      <w:r>
        <w:t>if</w:t>
      </w:r>
      <w:r w:rsidR="009B4873" w:rsidRPr="00F353F0">
        <w:t xml:space="preserve"> </w:t>
      </w:r>
      <w:r w:rsidR="008E1503" w:rsidRPr="00F353F0">
        <w:t>water levels drop</w:t>
      </w:r>
      <w:r>
        <w:t xml:space="preserve"> below the location of the redds</w:t>
      </w:r>
      <w:r w:rsidR="008E1503" w:rsidRPr="00F353F0">
        <w:t xml:space="preserve"> </w:t>
      </w:r>
      <w:r w:rsidR="008E1503" w:rsidRPr="00F353F0">
        <w:fldChar w:fldCharType="begin">
          <w:fldData xml:space="preserve">PEVuZE5vdGU+PENpdGU+PEF1dGhvcj5CZWNrZXI8L0F1dGhvcj48WWVhcj4xOTgzPC9ZZWFyPjxS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=
</w:fldData>
        </w:fldChar>
      </w:r>
      <w:r w:rsidR="004962B2">
        <w:instrText xml:space="preserve"> ADDIN EN.CITE </w:instrText>
      </w:r>
      <w:r w:rsidR="004962B2">
        <w:fldChar w:fldCharType="begin">
          <w:fldData xml:space="preserve">PEVuZE5vdGU+PENpdGU+PEF1dGhvcj5CZWNrZXI8L0F1dGhvcj48WWVhcj4xOTgzPC9ZZWFyPjxS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=
</w:fldData>
        </w:fldChar>
      </w:r>
      <w:r w:rsidR="004962B2">
        <w:instrText xml:space="preserve"> ADDIN EN.CITE.DATA </w:instrText>
      </w:r>
      <w:r w:rsidR="004962B2">
        <w:fldChar w:fldCharType="end"/>
      </w:r>
      <w:r w:rsidR="008E1503" w:rsidRPr="00F353F0">
        <w:fldChar w:fldCharType="separate"/>
      </w:r>
      <w:r w:rsidR="008E1503" w:rsidRPr="00F353F0">
        <w:rPr>
          <w:noProof/>
        </w:rPr>
        <w:t>(Becker et al. 1983, USFWS 2006)</w:t>
      </w:r>
      <w:r w:rsidR="008E1503" w:rsidRPr="00F353F0">
        <w:fldChar w:fldCharType="end"/>
      </w:r>
      <w:r w:rsidR="008E1503" w:rsidRPr="00F353F0">
        <w:t>.</w:t>
      </w:r>
      <w:r w:rsidR="00B14834" w:rsidRPr="00F353F0">
        <w:t xml:space="preserve"> </w:t>
      </w:r>
    </w:p>
    <w:p w14:paraId="3B13AD90" w14:textId="604C95B4" w:rsidR="008E1503" w:rsidRPr="00F353F0" w:rsidRDefault="00903DA0" w:rsidP="00653279">
      <w:r>
        <w:t>In addition, spawn timing has consequences for subsequent juvenile survival because t</w:t>
      </w:r>
      <w:r w:rsidR="00B14834" w:rsidRPr="00F353F0">
        <w:t xml:space="preserve">he amount of time that the redds are </w:t>
      </w:r>
      <w:r>
        <w:t xml:space="preserve">occupied </w:t>
      </w:r>
      <w:r w:rsidR="00B14834" w:rsidRPr="00F353F0">
        <w:t xml:space="preserve">is a function of their </w:t>
      </w:r>
      <w:r>
        <w:t xml:space="preserve">thermally-dependent </w:t>
      </w:r>
      <w:r w:rsidR="00C93A13" w:rsidRPr="00F353F0">
        <w:t>developmental rate</w:t>
      </w:r>
      <w:r w:rsidR="00B14834" w:rsidRPr="00F353F0">
        <w:t xml:space="preserve"> </w:t>
      </w:r>
      <w:r w:rsidR="001530DD">
        <w:fldChar w:fldCharType="begin">
          <w:fldData xml:space="preserve">PEVuZE5vdGU+PENpdGU+PEF1dGhvcj5BbGRlcmRpY2U8L0F1dGhvcj48WWVhcj4xOTc4PC9ZZWFy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</w:fldData>
        </w:fldChar>
      </w:r>
      <w:r w:rsidR="001530DD">
        <w:instrText xml:space="preserve"> ADDIN EN.CITE </w:instrText>
      </w:r>
      <w:r w:rsidR="001530DD">
        <w:fldChar w:fldCharType="begin">
          <w:fldData xml:space="preserve">PEVuZE5vdGU+PENpdGU+PEF1dGhvcj5BbGRlcmRpY2U8L0F1dGhvcj48WWVhcj4xOTc4PC9ZZWFy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</w:fldData>
        </w:fldChar>
      </w:r>
      <w:r w:rsidR="001530DD">
        <w:instrText xml:space="preserve"> ADDIN EN.CITE.DATA </w:instrText>
      </w:r>
      <w:r w:rsidR="001530DD">
        <w:fldChar w:fldCharType="end"/>
      </w:r>
      <w:r w:rsidR="001530DD">
        <w:fldChar w:fldCharType="separate"/>
      </w:r>
      <w:r w:rsidR="001530DD">
        <w:rPr>
          <w:noProof/>
        </w:rPr>
        <w:t>(Alderdice and Velsen 1978, Blaxter 1988)</w:t>
      </w:r>
      <w:r w:rsidR="001530DD">
        <w:fldChar w:fldCharType="end"/>
      </w:r>
      <w:r w:rsidR="007A493C" w:rsidRPr="00F353F0">
        <w:t xml:space="preserve">. </w:t>
      </w:r>
      <w:r w:rsidR="00FE1DF7">
        <w:t>Consequently, s</w:t>
      </w:r>
      <w:r w:rsidR="007A493C" w:rsidRPr="00F353F0">
        <w:t>p</w:t>
      </w:r>
      <w:r w:rsidR="00CB3B96" w:rsidRPr="00F353F0">
        <w:t xml:space="preserve">awn </w:t>
      </w:r>
      <w:r w:rsidR="007A493C" w:rsidRPr="00F353F0">
        <w:t xml:space="preserve">timing </w:t>
      </w:r>
      <w:r w:rsidR="005B6F72" w:rsidRPr="00F353F0">
        <w:t>interacting with</w:t>
      </w:r>
      <w:r w:rsidR="007A493C" w:rsidRPr="00F353F0">
        <w:t xml:space="preserve"> the thermal regime </w:t>
      </w:r>
      <w:r w:rsidR="005B6F72" w:rsidRPr="00F353F0">
        <w:t xml:space="preserve">will create </w:t>
      </w:r>
      <w:r w:rsidR="00B14834" w:rsidRPr="00F353F0">
        <w:t>i</w:t>
      </w:r>
      <w:r w:rsidR="008E1503" w:rsidRPr="00F353F0">
        <w:t>nter-annual variability in emergence timing</w:t>
      </w:r>
      <w:r w:rsidR="005B6F72" w:rsidRPr="00F353F0">
        <w:t xml:space="preserve"> </w:t>
      </w:r>
      <w:r w:rsidR="005B6F72" w:rsidRPr="00F353F0">
        <w:fldChar w:fldCharType="begin">
          <w:fldData xml:space="preserve">PEVuZE5vdGU+PENpdGU+PEF1dGhvcj5BZGVsZmlvPC9BdXRob3I+PFllYXI+MjAyNDwvWWVhcj48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</w:fldData>
        </w:fldChar>
      </w:r>
      <w:r w:rsidR="005B6F72" w:rsidRPr="00F353F0">
        <w:instrText xml:space="preserve"> ADDIN EN.CITE </w:instrText>
      </w:r>
      <w:r w:rsidR="005B6F72" w:rsidRPr="00F353F0">
        <w:fldChar w:fldCharType="begin">
          <w:fldData xml:space="preserve">PEVuZE5vdGU+PENpdGU+PEF1dGhvcj5BZGVsZmlvPC9BdXRob3I+PFllYXI+MjAyNDwvWWVhcj48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</w:fldData>
        </w:fldChar>
      </w:r>
      <w:r w:rsidR="005B6F72" w:rsidRPr="00F353F0">
        <w:instrText xml:space="preserve"> ADDIN EN.CITE.DATA </w:instrText>
      </w:r>
      <w:r w:rsidR="005B6F72" w:rsidRPr="00F353F0">
        <w:fldChar w:fldCharType="end"/>
      </w:r>
      <w:r w:rsidR="005B6F72" w:rsidRPr="00F353F0">
        <w:fldChar w:fldCharType="separate"/>
      </w:r>
      <w:r w:rsidR="005B6F72" w:rsidRPr="00F353F0">
        <w:rPr>
          <w:noProof/>
        </w:rPr>
        <w:t>(Beer and Steel 2017, Adelfio et al. 2024)</w:t>
      </w:r>
      <w:r w:rsidR="005B6F72" w:rsidRPr="00F353F0">
        <w:fldChar w:fldCharType="end"/>
      </w:r>
      <w:r w:rsidR="005B6F72" w:rsidRPr="00F353F0">
        <w:t xml:space="preserve"> </w:t>
      </w:r>
      <w:r w:rsidR="007A493C" w:rsidRPr="00F353F0">
        <w:t>which may affec</w:t>
      </w:r>
      <w:r w:rsidR="00C93A13" w:rsidRPr="00F353F0">
        <w:t xml:space="preserve">t subsequent juvenile survival </w:t>
      </w:r>
      <w:r w:rsidR="00436E2D">
        <w:t xml:space="preserve">affected by habitat availability and predator response </w:t>
      </w:r>
      <w:r w:rsidR="001530DD">
        <w:fldChar w:fldCharType="begin">
          <w:fldData xml:space="preserve">PEVuZE5vdGU+PENpdGU+PEF1dGhvcj5CcsOkbm7DpHM8L0F1dGhvcj48WWVhcj4xOTk1PC9ZZWFy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</w:fldData>
        </w:fldChar>
      </w:r>
      <w:r w:rsidR="001530DD">
        <w:instrText xml:space="preserve"> ADDIN EN.CITE </w:instrText>
      </w:r>
      <w:r w:rsidR="001530DD">
        <w:fldChar w:fldCharType="begin">
          <w:fldData xml:space="preserve">PEVuZE5vdGU+PENpdGU+PEF1dGhvcj5CcsOkbm7DpHM8L0F1dGhvcj48WWVhcj4xOTk1PC9ZZWFy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</w:fldData>
        </w:fldChar>
      </w:r>
      <w:r w:rsidR="001530DD">
        <w:instrText xml:space="preserve"> ADDIN EN.CITE.DATA </w:instrText>
      </w:r>
      <w:r w:rsidR="001530DD">
        <w:fldChar w:fldCharType="end"/>
      </w:r>
      <w:r w:rsidR="001530DD">
        <w:fldChar w:fldCharType="separate"/>
      </w:r>
      <w:r w:rsidR="001530DD">
        <w:rPr>
          <w:noProof/>
        </w:rPr>
        <w:t>(Brännäs 1995, Hawkins et al. 2020)</w:t>
      </w:r>
      <w:r w:rsidR="001530DD">
        <w:fldChar w:fldCharType="end"/>
      </w:r>
      <w:r w:rsidR="000013B4">
        <w:t>.</w:t>
      </w:r>
    </w:p>
    <w:p w14:paraId="42547C2C" w14:textId="17431BF6" w:rsidR="003729D5" w:rsidRPr="00F353F0" w:rsidRDefault="005B6F72" w:rsidP="00653279">
      <w:r w:rsidRPr="00F353F0">
        <w:lastRenderedPageBreak/>
        <w:t>In the Sacramento River</w:t>
      </w:r>
      <w:r w:rsidR="006B5663" w:rsidRPr="00F353F0">
        <w:t>,</w:t>
      </w:r>
      <w:r w:rsidRPr="00F353F0">
        <w:t xml:space="preserve"> the Winter-run Chinook salmon (WRCS, named for the season when the adult</w:t>
      </w:r>
      <w:r w:rsidR="004818A2">
        <w:t>s</w:t>
      </w:r>
      <w:r w:rsidRPr="00F353F0">
        <w:t xml:space="preserve"> return to the river) is a unique sub-population of salmon </w:t>
      </w:r>
      <w:r w:rsidR="006B5663" w:rsidRPr="00F353F0">
        <w:t>in North A</w:t>
      </w:r>
      <w:r w:rsidR="00CA77A1" w:rsidRPr="00F353F0">
        <w:t>m</w:t>
      </w:r>
      <w:r w:rsidR="006B5663" w:rsidRPr="00F353F0">
        <w:t xml:space="preserve">erica </w:t>
      </w:r>
      <w:r w:rsidRPr="00F353F0">
        <w:t xml:space="preserve">because they spawn in the summer </w:t>
      </w:r>
      <w:r w:rsidR="006B5663" w:rsidRPr="00F353F0">
        <w:t>months</w:t>
      </w:r>
      <w:r w:rsidR="00CA77A1" w:rsidRPr="00F353F0">
        <w:t xml:space="preserve"> </w:t>
      </w:r>
      <w:r w:rsidR="001530DD">
        <w:fldChar w:fldCharType="begin"/>
      </w:r>
      <w:r w:rsidR="001530DD">
        <w:instrText xml:space="preserve"> ADDIN EN.CITE &lt;EndNote&gt;&lt;Cite&gt;&lt;Author&gt;Healey&lt;/Author&gt;&lt;Year&gt;1991&lt;/Year&gt;&lt;RecNum&gt;807&lt;/RecNum&gt;&lt;DisplayText&gt;(Healey 1991)&lt;/DisplayText&gt;&lt;record&gt;&lt;rec-number&gt;807&lt;/rec-number&gt;&lt;foreign-keys&gt;&lt;key app="EN" db-id="exfwre59dxxexyeadz9pdp0g9ea50dfrtrzr" timestamp="1664479167" guid="fe604f95-add8-4fc2-ab5d-5ea71bc5f161"&gt;807&lt;/key&gt;&lt;/foreign-keys&gt;&lt;ref-type name="Book Section"&gt;5&lt;/ref-type&gt;&lt;contributors&gt;&lt;authors&gt;&lt;author&gt;Healey, M.C. &lt;/author&gt;&lt;/authors&gt;&lt;secondary-authors&gt;&lt;author&gt;Groot, C., Margolis, L. &lt;/author&gt;&lt;/secondary-authors&gt;&lt;/contributors&gt;&lt;titles&gt;&lt;title&gt;Life History of Chinook Salmon &lt;/title&gt;&lt;secondary-title&gt;Pacific Salmon Life History &lt;/secondary-title&gt;&lt;/titles&gt;&lt;dates&gt;&lt;year&gt;1991&lt;/year&gt;&lt;/dates&gt;&lt;pub-location&gt;Vancouver, BC&lt;/pub-location&gt;&lt;publisher&gt;UBC Press&lt;/publisher&gt;&lt;urls&gt;&lt;/urls&gt;&lt;/record&gt;&lt;/Cite&gt;&lt;/EndNote&gt;</w:instrText>
      </w:r>
      <w:r w:rsidR="001530DD">
        <w:fldChar w:fldCharType="separate"/>
      </w:r>
      <w:r w:rsidR="001530DD">
        <w:rPr>
          <w:noProof/>
        </w:rPr>
        <w:t>(Healey 1991)</w:t>
      </w:r>
      <w:r w:rsidR="001530DD">
        <w:fldChar w:fldCharType="end"/>
      </w:r>
      <w:r w:rsidR="006B5663" w:rsidRPr="00F353F0">
        <w:t xml:space="preserve">. </w:t>
      </w:r>
      <w:r w:rsidR="00BB3704" w:rsidRPr="00F353F0">
        <w:t>T</w:t>
      </w:r>
      <w:r w:rsidR="0014599D" w:rsidRPr="00F353F0">
        <w:t>yp</w:t>
      </w:r>
      <w:r w:rsidR="00CB3B96" w:rsidRPr="00F353F0">
        <w:t>ically, t</w:t>
      </w:r>
      <w:r w:rsidR="00BB3704" w:rsidRPr="00F353F0">
        <w:t xml:space="preserve">he adults migrate into the Sacramento River in November and hold in deeper pools in the upper river until their spawning season from May through August. </w:t>
      </w:r>
      <w:r w:rsidR="006B5663" w:rsidRPr="00F353F0">
        <w:t>Although t</w:t>
      </w:r>
      <w:r w:rsidR="008B4187" w:rsidRPr="00F353F0">
        <w:t xml:space="preserve">he historical range of </w:t>
      </w:r>
      <w:r w:rsidR="00561D91" w:rsidRPr="00F353F0">
        <w:t>WRCS</w:t>
      </w:r>
      <w:r w:rsidR="008B4187" w:rsidRPr="00F353F0">
        <w:t xml:space="preserve"> in the Sacramento River basin included the Little Sacr</w:t>
      </w:r>
      <w:r w:rsidR="00CB3B96" w:rsidRPr="00F353F0">
        <w:t>amento, Fall, Pit, and McCloud R</w:t>
      </w:r>
      <w:r w:rsidR="008B4187" w:rsidRPr="00F353F0">
        <w:t>ivers</w:t>
      </w:r>
      <w:r w:rsidR="00CB3B96" w:rsidRPr="00F353F0">
        <w:t xml:space="preserve"> and other</w:t>
      </w:r>
      <w:r w:rsidR="006B5663" w:rsidRPr="00F353F0">
        <w:t xml:space="preserve"> </w:t>
      </w:r>
      <w:r w:rsidR="00BB3704" w:rsidRPr="00F353F0">
        <w:t xml:space="preserve">headwater </w:t>
      </w:r>
      <w:r w:rsidR="006B5663" w:rsidRPr="00F353F0">
        <w:t xml:space="preserve">areas, their habitat </w:t>
      </w:r>
      <w:r w:rsidR="004818A2">
        <w:t xml:space="preserve">on the </w:t>
      </w:r>
      <w:r w:rsidR="006B5663" w:rsidRPr="00F353F0">
        <w:t xml:space="preserve">is </w:t>
      </w:r>
      <w:r w:rsidR="00BB3704" w:rsidRPr="00F353F0">
        <w:t xml:space="preserve">now </w:t>
      </w:r>
      <w:r w:rsidR="006B5663" w:rsidRPr="00F353F0">
        <w:t xml:space="preserve">constrained below Keswick Dam which was completed in 1950 following the construction of the </w:t>
      </w:r>
      <w:r w:rsidR="008B4187" w:rsidRPr="00F353F0">
        <w:t xml:space="preserve">Shasta Dam </w:t>
      </w:r>
      <w:r w:rsidR="00FA0533" w:rsidRPr="00F353F0">
        <w:t xml:space="preserve">in </w:t>
      </w:r>
      <w:r w:rsidR="00CC4CFF" w:rsidRPr="00F353F0">
        <w:t>1945</w:t>
      </w:r>
      <w:r w:rsidR="006B5663" w:rsidRPr="00F353F0">
        <w:t xml:space="preserve">. </w:t>
      </w:r>
      <w:r w:rsidR="00CC4CFF" w:rsidRPr="00F353F0">
        <w:t xml:space="preserve"> </w:t>
      </w:r>
      <w:r w:rsidR="00C329F9" w:rsidRPr="00F353F0">
        <w:t xml:space="preserve">Although </w:t>
      </w:r>
      <w:r w:rsidR="00C50251" w:rsidRPr="00F353F0">
        <w:t>WRCS</w:t>
      </w:r>
      <w:r w:rsidR="00C329F9" w:rsidRPr="00F353F0">
        <w:t xml:space="preserve"> adult</w:t>
      </w:r>
      <w:r w:rsidR="00B04D48" w:rsidRPr="00F353F0">
        <w:t xml:space="preserve"> escapement was </w:t>
      </w:r>
      <w:r w:rsidR="00CB3B96" w:rsidRPr="00F353F0">
        <w:t>greater than</w:t>
      </w:r>
      <w:r w:rsidR="00B04D48" w:rsidRPr="00F353F0">
        <w:t xml:space="preserve"> 20,000 </w:t>
      </w:r>
      <w:r w:rsidR="00CB3B96" w:rsidRPr="00F353F0">
        <w:t xml:space="preserve">individuals </w:t>
      </w:r>
      <w:r w:rsidR="00B04D48" w:rsidRPr="00F353F0">
        <w:t>from 1970 through 1978</w:t>
      </w:r>
      <w:r w:rsidR="00C329F9" w:rsidRPr="00F353F0">
        <w:t>,</w:t>
      </w:r>
      <w:r w:rsidR="00DE501B" w:rsidRPr="00F353F0">
        <w:t xml:space="preserve"> the run </w:t>
      </w:r>
      <w:r w:rsidR="00CE7F6D" w:rsidRPr="00F353F0">
        <w:t>began to decline</w:t>
      </w:r>
      <w:r w:rsidR="00DE501B" w:rsidRPr="00F353F0">
        <w:t xml:space="preserve"> precipitously </w:t>
      </w:r>
      <w:r w:rsidR="003E1CC5" w:rsidRPr="00F353F0">
        <w:t>and was listed as endangered under the California Endangered Species Act in 1989</w:t>
      </w:r>
      <w:r w:rsidR="007F4B34" w:rsidRPr="00F353F0">
        <w:t xml:space="preserve"> </w:t>
      </w:r>
      <w:r w:rsidR="007F4B34" w:rsidRPr="00F353F0">
        <w:fldChar w:fldCharType="begin"/>
      </w:r>
      <w:r w:rsidR="004962B2">
        <w:instrText xml:space="preserve"> ADDIN EN.CITE &lt;EndNote&gt;&lt;Cite&gt;&lt;Author&gt;CDFW&lt;/Author&gt;&lt;Year&gt;2022&lt;/Year&gt;&lt;RecNum&gt;810&lt;/RecNum&gt;&lt;DisplayText&gt;(CDFW 2022)&lt;/DisplayText&gt;&lt;record&gt;&lt;rec-number&gt;810&lt;/rec-number&gt;&lt;foreign-keys&gt;&lt;key app="EN" db-id="exfwre59dxxexyeadz9pdp0g9ea50dfrtrzr" timestamp="1670353113" guid="0758da6f-ce9f-46c3-b4b3-68c73223a07a"&gt;810&lt;/key&gt;&lt;/foreign-keys&gt;&lt;ref-type name="Government Document"&gt;46&lt;/ref-type&gt;&lt;contributors&gt;&lt;authors&gt;&lt;author&gt;CDFW&lt;/author&gt;&lt;/authors&gt;&lt;/contributors&gt;&lt;titles&gt;&lt;title&gt;California Natural Diversity Database (CNDDB). October 2022. State and Federally Listed Endangered and Threatened Animals of California. California Department of Fish and Wildlife. Sacramento, CA.&lt;/title&gt;&lt;/titles&gt;&lt;number&gt;December 6, 2022&lt;/number&gt;&lt;dates&gt;&lt;year&gt;2022&lt;/year&gt;&lt;/dates&gt;&lt;pub-location&gt;https://nrm.dfg.ca.gov/FileHandler.ashx?DocumentID=109405&amp;amp;inline&lt;/pub-location&gt;&lt;urls&gt;&lt;related-urls&gt;&lt;url&gt;https://nrm.dfg.ca.gov/FileHandler.ashx?DocumentID=109405&amp;amp;inline&lt;/url&gt;&lt;/related-urls&gt;&lt;/urls&gt;&lt;custom3&gt;California Department of Fish and Wildlife&lt;/custom3&gt;&lt;/record&gt;&lt;/Cite&gt;&lt;/EndNote&gt;</w:instrText>
      </w:r>
      <w:r w:rsidR="007F4B34" w:rsidRPr="00F353F0">
        <w:fldChar w:fldCharType="separate"/>
      </w:r>
      <w:r w:rsidR="0022378B" w:rsidRPr="00F353F0">
        <w:rPr>
          <w:noProof/>
        </w:rPr>
        <w:t>(CDFW 2022)</w:t>
      </w:r>
      <w:r w:rsidR="007F4B34" w:rsidRPr="00F353F0">
        <w:fldChar w:fldCharType="end"/>
      </w:r>
      <w:r w:rsidR="007F4B34" w:rsidRPr="00F353F0">
        <w:t>.</w:t>
      </w:r>
      <w:r w:rsidR="003729D5" w:rsidRPr="00F353F0">
        <w:t xml:space="preserve"> Four years later</w:t>
      </w:r>
      <w:r w:rsidR="00DE501B" w:rsidRPr="00F353F0">
        <w:t xml:space="preserve"> in 1993, only 186 individuals returned </w:t>
      </w:r>
      <w:r w:rsidR="00DE501B" w:rsidRPr="00F353F0">
        <w:fldChar w:fldCharType="begin"/>
      </w:r>
      <w:r w:rsidR="00F54FE1" w:rsidRPr="00F353F0">
        <w:instrText xml:space="preserve"> ADDIN EN.CITE &lt;EndNote&gt;&lt;Cite&gt;&lt;Author&gt;CDFW&lt;/Author&gt;&lt;Year&gt;2023&lt;/Year&gt;&lt;RecNum&gt;823&lt;/RecNum&gt;&lt;DisplayText&gt;(CDFW 2023)&lt;/DisplayText&gt;&lt;record&gt;&lt;rec-number&gt;823&lt;/rec-number&gt;&lt;foreign-keys&gt;&lt;key app="EN" db-id="exfwre59dxxexyeadz9pdp0g9ea50dfrtrzr" timestamp="1691162395" guid="548bfa51-e791-4dfa-a388-7b8cdf7fa1bc"&gt;823&lt;/key&gt;&lt;/foreign-keys&gt;&lt;ref-type name="Government Document"&gt;46&lt;/ref-type&gt;&lt;contributors&gt;&lt;authors&gt;&lt;author&gt;CDFW&lt;/author&gt;&lt;/authors&gt;&lt;/contributors&gt;&lt;titles&gt;&lt;title&gt;California Central Valley Chinook Escapement Database Report&lt;/title&gt;&lt;/titles&gt;&lt;pages&gt;29&lt;/pages&gt;&lt;dates&gt;&lt;year&gt;2023&lt;/year&gt;&lt;/dates&gt;&lt;pub-location&gt;https://nrm.dfg.ca.gov/FileHandler.ashx?DocumentID=84381&amp;amp;inline&lt;/pub-location&gt;&lt;publisher&gt;California Department of Fish and Wildlife&lt;/publisher&gt;&lt;urls&gt;&lt;related-urls&gt;&lt;url&gt;https://nrm.dfg.ca.gov/FileHandler.ashx?DocumentID=84381&amp;amp;inline&lt;/url&gt;&lt;/related-urls&gt;&lt;/urls&gt;&lt;custom3&gt;California Department of Fish and Wildlife&lt;/custom3&gt;&lt;/record&gt;&lt;/Cite&gt;&lt;/EndNote&gt;</w:instrText>
      </w:r>
      <w:r w:rsidR="00DE501B" w:rsidRPr="00F353F0">
        <w:fldChar w:fldCharType="separate"/>
      </w:r>
      <w:r w:rsidR="00DE501B" w:rsidRPr="00F353F0">
        <w:rPr>
          <w:noProof/>
        </w:rPr>
        <w:t>(CDFW 2023)</w:t>
      </w:r>
      <w:r w:rsidR="00DE501B" w:rsidRPr="00F353F0">
        <w:fldChar w:fldCharType="end"/>
      </w:r>
      <w:r w:rsidR="003729D5" w:rsidRPr="00F353F0">
        <w:t>, and t</w:t>
      </w:r>
      <w:r w:rsidR="00C329F9" w:rsidRPr="00F353F0">
        <w:t>he</w:t>
      </w:r>
      <w:r w:rsidR="000C0DF5" w:rsidRPr="00F353F0">
        <w:t xml:space="preserve"> next year, WRCS </w:t>
      </w:r>
      <w:r w:rsidR="00CA73C3" w:rsidRPr="00F353F0">
        <w:t xml:space="preserve">was </w:t>
      </w:r>
      <w:r w:rsidR="00C329F9" w:rsidRPr="00F353F0">
        <w:t xml:space="preserve">listed as </w:t>
      </w:r>
      <w:r w:rsidR="000C0DF5" w:rsidRPr="00F353F0">
        <w:t>e</w:t>
      </w:r>
      <w:r w:rsidR="00C329F9" w:rsidRPr="00F353F0">
        <w:t xml:space="preserve">ndangered under the Federal Endangered Species Act </w:t>
      </w:r>
      <w:r w:rsidR="00C50251" w:rsidRPr="00F353F0">
        <w:fldChar w:fldCharType="begin"/>
      </w:r>
      <w:r w:rsidR="004962B2">
        <w:instrText xml:space="preserve"> ADDIN EN.CITE &lt;EndNote&gt;&lt;Cite&gt;&lt;Author&gt;NMFS&lt;/Author&gt;&lt;Year&gt;1994&lt;/Year&gt;&lt;RecNum&gt;822&lt;/RecNum&gt;&lt;DisplayText&gt;(NMFS 1994)&lt;/DisplayText&gt;&lt;record&gt;&lt;rec-number&gt;822&lt;/rec-number&gt;&lt;foreign-keys&gt;&lt;key app="EN" db-id="exfwre59dxxexyeadz9pdp0g9ea50dfrtrzr" timestamp="1691159030" guid="9b0f5b2b-9762-4323-a52f-4238d82ba360"&gt;822&lt;/key&gt;&lt;/foreign-keys&gt;&lt;ref-type name="Government Document"&gt;46&lt;/ref-type&gt;&lt;contributors&gt;&lt;authors&gt;&lt;author&gt;NMFS&lt;/author&gt;&lt;/authors&gt;&lt;/contributors&gt;&lt;titles&gt;&lt;title&gt;Endangered and Threatened Species; Status of Sacramento River Winter-run Chinook Salmon&lt;/title&gt;&lt;secondary-title&gt;Federal Register&lt;/secondary-title&gt;&lt;/titles&gt;&lt;volume&gt;2023&lt;/volume&gt;&lt;number&gt;Aug 3, 2023&lt;/number&gt;&lt;dates&gt;&lt;year&gt;1994&lt;/year&gt;&lt;/dates&gt;&lt;pub-location&gt;https://www.federalregister.gov/d/93-31089&lt;/pub-location&gt;&lt;publisher&gt;Department of Commerce&lt;/publisher&gt;&lt;urls&gt;&lt;related-urls&gt;&lt;url&gt;https://www.federalregister.gov/d/93-31089&lt;/url&gt;&lt;/related-urls&gt;&lt;/urls&gt;&lt;custom3&gt;National Marine Fisheries Service&lt;/custom3&gt;&lt;/record&gt;&lt;/Cite&gt;&lt;/EndNote&gt;</w:instrText>
      </w:r>
      <w:r w:rsidR="00C50251" w:rsidRPr="00F353F0">
        <w:fldChar w:fldCharType="separate"/>
      </w:r>
      <w:r w:rsidR="0022378B" w:rsidRPr="00F353F0">
        <w:rPr>
          <w:noProof/>
        </w:rPr>
        <w:t>(NMFS 1994)</w:t>
      </w:r>
      <w:r w:rsidR="00C50251" w:rsidRPr="00F353F0">
        <w:fldChar w:fldCharType="end"/>
      </w:r>
      <w:r w:rsidR="00C329F9" w:rsidRPr="00F353F0">
        <w:t xml:space="preserve">. </w:t>
      </w:r>
    </w:p>
    <w:p w14:paraId="48D8DC5F" w14:textId="30DA8639" w:rsidR="00C329F9" w:rsidRPr="00F353F0" w:rsidRDefault="00BB3704" w:rsidP="00653279">
      <w:r w:rsidRPr="00F353F0">
        <w:rPr>
          <w:rFonts w:eastAsia="Calibri"/>
        </w:rPr>
        <w:t xml:space="preserve">As part of the biological monitoring for the population status and conservation management of </w:t>
      </w:r>
      <w:r w:rsidRPr="00F353F0">
        <w:t>WRCS</w:t>
      </w:r>
      <w:r w:rsidR="00656DBF" w:rsidRPr="00F353F0">
        <w:t xml:space="preserve">, </w:t>
      </w:r>
      <w:r w:rsidR="00540DC3" w:rsidRPr="00F353F0">
        <w:t>the timing of</w:t>
      </w:r>
      <w:r w:rsidR="004422C3" w:rsidRPr="00F353F0">
        <w:t xml:space="preserve"> </w:t>
      </w:r>
      <w:r w:rsidR="00C329F9" w:rsidRPr="00F353F0">
        <w:t xml:space="preserve">spawning </w:t>
      </w:r>
      <w:r w:rsidR="00540DC3" w:rsidRPr="00F353F0">
        <w:t xml:space="preserve">and the location of new redds are monitored annually </w:t>
      </w:r>
      <w:r w:rsidR="00540DC3" w:rsidRPr="00F353F0">
        <w:fldChar w:fldCharType="begin"/>
      </w:r>
      <w:r w:rsidR="007A493C" w:rsidRPr="00F353F0">
        <w:instrText xml:space="preserve"> ADDIN EN.CITE &lt;EndNote&gt;&lt;Cite&gt;&lt;Author&gt;CDFW&lt;/Author&gt;&lt;Year&gt;2024&lt;/Year&gt;&lt;RecNum&gt;858&lt;/RecNum&gt;&lt;DisplayText&gt;(CDFW 2024)&lt;/DisplayText&gt;&lt;record&gt;&lt;rec-number&gt;858&lt;/rec-number&gt;&lt;foreign-keys&gt;&lt;key app="EN" db-id="exfwre59dxxexyeadz9pdp0g9ea50dfrtrzr" timestamp="1729206372" guid="85e0fa27-4963-4ece-bbc5-4f72673d6d3f"&gt;858&lt;/key&gt;&lt;/foreign-keys&gt;&lt;ref-type name="Web Page"&gt;12&lt;/ref-type&gt;&lt;contributors&gt;&lt;authors&gt;&lt;author&gt;CDFW&lt;/author&gt;&lt;/authors&gt;&lt;/contributors&gt;&lt;titles&gt;&lt;title&gt;CDFW Upper Sacramento River Basin Salmonid Monitoring&lt;/title&gt;&lt;/titles&gt;&lt;number&gt;17 October 2024&lt;/number&gt;&lt;dates&gt;&lt;year&gt;2024&lt;/year&gt;&lt;/dates&gt;&lt;urls&gt;&lt;related-urls&gt;&lt;url&gt;https://www.calfish.org/ProgramsData/ConservationandManagement/CentralValleyMonitoring/CDFWUpperSacRiverBasinSalmonidMonitoring.aspx&lt;/url&gt;&lt;/related-urls&gt;&lt;/urls&gt;&lt;custom1&gt;2024&lt;/custom1&gt;&lt;custom3&gt;California Department of Fish and Wildlife&lt;/custom3&gt;&lt;/record&gt;&lt;/Cite&gt;&lt;/EndNote&gt;</w:instrText>
      </w:r>
      <w:r w:rsidR="00540DC3" w:rsidRPr="00F353F0">
        <w:fldChar w:fldCharType="separate"/>
      </w:r>
      <w:r w:rsidR="00540DC3" w:rsidRPr="00F353F0">
        <w:rPr>
          <w:noProof/>
        </w:rPr>
        <w:t>(CDFW 2024)</w:t>
      </w:r>
      <w:r w:rsidR="00540DC3" w:rsidRPr="00F353F0">
        <w:fldChar w:fldCharType="end"/>
      </w:r>
      <w:r w:rsidR="00CB3B96" w:rsidRPr="00F353F0">
        <w:t xml:space="preserve"> because t</w:t>
      </w:r>
      <w:r w:rsidR="00005BEE" w:rsidRPr="00F353F0">
        <w:t>he number</w:t>
      </w:r>
      <w:r w:rsidR="003758DF" w:rsidRPr="00F353F0">
        <w:t xml:space="preserve"> </w:t>
      </w:r>
      <w:r w:rsidR="00005BEE" w:rsidRPr="00F353F0">
        <w:t xml:space="preserve">of redds created is </w:t>
      </w:r>
      <w:r w:rsidR="00C329F9" w:rsidRPr="00F353F0">
        <w:t>a key indicator of the strength of the next cohort</w:t>
      </w:r>
      <w:r w:rsidR="00CE7F6D" w:rsidRPr="00F353F0">
        <w:t xml:space="preserve">, and their </w:t>
      </w:r>
      <w:r w:rsidR="004162A3" w:rsidRPr="00F353F0">
        <w:t xml:space="preserve">spatial and temporal </w:t>
      </w:r>
      <w:r w:rsidR="00CE7F6D" w:rsidRPr="00F353F0">
        <w:t xml:space="preserve">distribution has implications for </w:t>
      </w:r>
      <w:r w:rsidR="00CB3B96" w:rsidRPr="00F353F0">
        <w:t xml:space="preserve">their </w:t>
      </w:r>
      <w:r w:rsidR="00CE7F6D" w:rsidRPr="00F353F0">
        <w:t>exposure to varying flow and thermal conditions influenced by operations at Shasta and Keswick dams</w:t>
      </w:r>
      <w:r w:rsidR="0020380C" w:rsidRPr="00F353F0">
        <w:t>.</w:t>
      </w:r>
      <w:r w:rsidR="000B492C" w:rsidRPr="00F353F0">
        <w:t xml:space="preserve"> </w:t>
      </w:r>
      <w:r w:rsidR="00C329F9" w:rsidRPr="00F353F0">
        <w:t xml:space="preserve">This </w:t>
      </w:r>
      <w:r w:rsidR="00102678" w:rsidRPr="00F353F0">
        <w:rPr>
          <w:iCs/>
        </w:rPr>
        <w:t>n</w:t>
      </w:r>
      <w:r w:rsidR="00C329F9" w:rsidRPr="00F353F0">
        <w:rPr>
          <w:iCs/>
        </w:rPr>
        <w:t>ote</w:t>
      </w:r>
      <w:r w:rsidR="00C329F9" w:rsidRPr="00F353F0">
        <w:t xml:space="preserve"> illustrates </w:t>
      </w:r>
      <w:r w:rsidR="004818A2">
        <w:t xml:space="preserve">how spawning ground surveys </w:t>
      </w:r>
      <w:r w:rsidR="0032428C" w:rsidRPr="00F353F0">
        <w:t xml:space="preserve">are used </w:t>
      </w:r>
      <w:r w:rsidR="00540DC3" w:rsidRPr="00F353F0">
        <w:t xml:space="preserve">for a detailed </w:t>
      </w:r>
      <w:r w:rsidR="00005BEE" w:rsidRPr="00F353F0">
        <w:t xml:space="preserve">assessment of the timing </w:t>
      </w:r>
      <w:r w:rsidR="00683DD2" w:rsidRPr="00F353F0">
        <w:t xml:space="preserve">and </w:t>
      </w:r>
      <w:r w:rsidR="0032428C" w:rsidRPr="00F353F0">
        <w:t>location of redds</w:t>
      </w:r>
      <w:r w:rsidR="00C329F9" w:rsidRPr="00F353F0">
        <w:t>.</w:t>
      </w:r>
    </w:p>
    <w:p w14:paraId="528291AF" w14:textId="77777777" w:rsidR="00102678" w:rsidRPr="00F353F0" w:rsidRDefault="00102678" w:rsidP="00653279"/>
    <w:p w14:paraId="428B062C" w14:textId="77777777" w:rsidR="00C329F9" w:rsidRPr="00F353F0" w:rsidRDefault="00C329F9" w:rsidP="00653279">
      <w:pPr>
        <w:pStyle w:val="Heading2"/>
      </w:pPr>
      <w:r w:rsidRPr="00F353F0">
        <w:lastRenderedPageBreak/>
        <w:t>Methods</w:t>
      </w:r>
    </w:p>
    <w:p w14:paraId="0DB7A6EA" w14:textId="5F4B5D12" w:rsidR="00102678" w:rsidRPr="00F353F0" w:rsidRDefault="00540DC3" w:rsidP="00653279">
      <w:r w:rsidRPr="00F353F0">
        <w:t xml:space="preserve">Surveys conducted from April through September enumerate the count and distribution (timing and location) of redds seen in aerial flights </w:t>
      </w:r>
      <w:r w:rsidR="00A8748C" w:rsidRPr="00F353F0">
        <w:t xml:space="preserve">and the count and distribution </w:t>
      </w:r>
      <w:r w:rsidRPr="00F353F0">
        <w:t xml:space="preserve">of spawned, female carcasses found during in-river surveys. </w:t>
      </w:r>
      <w:r w:rsidR="009F7F27" w:rsidRPr="00F353F0">
        <w:t>Here, we describe the two types of s</w:t>
      </w:r>
      <w:r w:rsidR="00005BEE" w:rsidRPr="00F353F0">
        <w:t>urveys and a model to infer the</w:t>
      </w:r>
      <w:r w:rsidR="009F7F27" w:rsidRPr="00F353F0">
        <w:t xml:space="preserve"> location</w:t>
      </w:r>
      <w:r w:rsidR="009A1D0F">
        <w:t xml:space="preserve"> </w:t>
      </w:r>
      <w:r w:rsidR="009F7F27" w:rsidRPr="00F353F0">
        <w:t xml:space="preserve">and timing of </w:t>
      </w:r>
      <w:r w:rsidR="00CA76D7">
        <w:t>spawning</w:t>
      </w:r>
      <w:r w:rsidR="009F7F27" w:rsidRPr="00F353F0">
        <w:t xml:space="preserve"> from the </w:t>
      </w:r>
      <w:r w:rsidR="00B502EF" w:rsidRPr="00F353F0">
        <w:t xml:space="preserve">raw </w:t>
      </w:r>
      <w:r w:rsidR="00CA76D7">
        <w:t xml:space="preserve">carcass survey </w:t>
      </w:r>
      <w:r w:rsidR="009F7F27" w:rsidRPr="00F353F0">
        <w:t>data.</w:t>
      </w:r>
      <w:r w:rsidR="00CA76D7">
        <w:t xml:space="preserve"> </w:t>
      </w:r>
      <w:r w:rsidR="009A1D0F">
        <w:t xml:space="preserve">Then </w:t>
      </w:r>
      <w:r w:rsidR="00CA76D7">
        <w:t>smoothing</w:t>
      </w:r>
      <w:r w:rsidR="009A1D0F">
        <w:t xml:space="preserve"> methods are used to illustrate and compare the </w:t>
      </w:r>
      <w:r w:rsidR="00CA76D7">
        <w:t xml:space="preserve">median spawning day and </w:t>
      </w:r>
      <w:r w:rsidR="009A1D0F">
        <w:t xml:space="preserve">spawning season </w:t>
      </w:r>
      <w:r w:rsidR="00CA76D7">
        <w:t>range</w:t>
      </w:r>
      <w:r w:rsidR="009A1D0F">
        <w:t xml:space="preserve"> across 20 years for the two methods</w:t>
      </w:r>
      <w:r w:rsidR="00CA76D7">
        <w:t xml:space="preserve">. </w:t>
      </w:r>
    </w:p>
    <w:p w14:paraId="30E2EFF7" w14:textId="77777777" w:rsidR="009F7F27" w:rsidRPr="00F353F0" w:rsidRDefault="009F7F27" w:rsidP="00653279">
      <w:pPr>
        <w:pStyle w:val="Heading2"/>
      </w:pPr>
      <w:r w:rsidRPr="00F353F0">
        <w:t>Aerial survey and data</w:t>
      </w:r>
    </w:p>
    <w:p w14:paraId="70AA84A5" w14:textId="51D36A11" w:rsidR="001F0D76" w:rsidRPr="00F353F0" w:rsidRDefault="00CA76D7" w:rsidP="00653279">
      <w:r>
        <w:t>A</w:t>
      </w:r>
      <w:r w:rsidR="00C329F9" w:rsidRPr="00F353F0">
        <w:t xml:space="preserve">erial surveys </w:t>
      </w:r>
      <w:r>
        <w:t xml:space="preserve">began in 1981 and </w:t>
      </w:r>
      <w:r w:rsidR="00C86623" w:rsidRPr="00F353F0">
        <w:t xml:space="preserve">are used to determine timing and location of newly found redds </w:t>
      </w:r>
      <w:r w:rsidR="00CF1F14" w:rsidRPr="00F353F0">
        <w:t xml:space="preserve">as </w:t>
      </w:r>
      <w:r w:rsidR="00C86623" w:rsidRPr="00F353F0">
        <w:t xml:space="preserve">seen from airplanes or helicopters. The flights </w:t>
      </w:r>
      <w:r w:rsidR="00C329F9" w:rsidRPr="00F353F0">
        <w:t xml:space="preserve">cover </w:t>
      </w:r>
      <w:r w:rsidR="00056247" w:rsidRPr="00F353F0">
        <w:t>&gt;</w:t>
      </w:r>
      <w:r w:rsidR="00C329F9" w:rsidRPr="00F353F0">
        <w:t xml:space="preserve"> 100 km (61 mi) </w:t>
      </w:r>
      <w:r w:rsidR="00056247" w:rsidRPr="00F353F0">
        <w:t xml:space="preserve">of the Sacramento River </w:t>
      </w:r>
      <w:r w:rsidR="00C329F9" w:rsidRPr="00F353F0">
        <w:t xml:space="preserve">from </w:t>
      </w:r>
      <w:r w:rsidR="00F00178" w:rsidRPr="00F353F0">
        <w:t>the Princeton Ferry</w:t>
      </w:r>
      <w:r w:rsidR="00C329F9" w:rsidRPr="00F353F0">
        <w:t xml:space="preserve"> </w:t>
      </w:r>
      <w:r w:rsidR="002613CA" w:rsidRPr="00F353F0">
        <w:t xml:space="preserve">up </w:t>
      </w:r>
      <w:r w:rsidR="00C329F9" w:rsidRPr="00F353F0">
        <w:t>to Keswick Dam</w:t>
      </w:r>
      <w:r w:rsidR="00F00178" w:rsidRPr="00F353F0">
        <w:t xml:space="preserve"> (</w:t>
      </w:r>
      <w:r w:rsidR="00ED6861" w:rsidRPr="00F353F0">
        <w:fldChar w:fldCharType="begin"/>
      </w:r>
      <w:r w:rsidR="00ED6861" w:rsidRPr="00F353F0">
        <w:instrText xml:space="preserve"> REF _Ref143262712 \h </w:instrText>
      </w:r>
      <w:r w:rsidR="00F353F0" w:rsidRPr="00F353F0">
        <w:instrText xml:space="preserve"> \* MERGEFORMAT </w:instrText>
      </w:r>
      <w:r w:rsidR="00ED6861" w:rsidRPr="00F353F0">
        <w:fldChar w:fldCharType="separate"/>
      </w:r>
      <w:r w:rsidR="00416C82" w:rsidRPr="00F353F0">
        <w:rPr>
          <w:b/>
          <w:bCs/>
        </w:rPr>
        <w:t xml:space="preserve">Fig. </w:t>
      </w:r>
      <w:r w:rsidR="00416C82" w:rsidRPr="00F353F0">
        <w:rPr>
          <w:b/>
          <w:bCs/>
          <w:noProof/>
        </w:rPr>
        <w:t>1</w:t>
      </w:r>
      <w:r w:rsidR="00ED6861" w:rsidRPr="00F353F0">
        <w:fldChar w:fldCharType="end"/>
      </w:r>
      <w:r w:rsidR="00F00178" w:rsidRPr="00F353F0">
        <w:t>)</w:t>
      </w:r>
      <w:r w:rsidR="00C329F9" w:rsidRPr="00F353F0">
        <w:t xml:space="preserve">. </w:t>
      </w:r>
      <w:r w:rsidR="008E382B" w:rsidRPr="00F353F0">
        <w:t xml:space="preserve">Flights are conducted </w:t>
      </w:r>
      <w:r w:rsidR="00BB5206" w:rsidRPr="00F353F0">
        <w:t xml:space="preserve">about </w:t>
      </w:r>
      <w:r w:rsidR="008E382B" w:rsidRPr="00F353F0">
        <w:t xml:space="preserve">every 7 d (range: 4–28 d since 2004) depending on personnel, resources, and flight conditions. </w:t>
      </w:r>
      <w:r w:rsidR="008860CA" w:rsidRPr="00F353F0">
        <w:t>New r</w:t>
      </w:r>
      <w:r w:rsidR="00C329F9" w:rsidRPr="00F353F0">
        <w:t>edds</w:t>
      </w:r>
      <w:r w:rsidR="002613CA" w:rsidRPr="00F353F0">
        <w:t xml:space="preserve">, </w:t>
      </w:r>
      <w:r w:rsidR="008860CA" w:rsidRPr="00F353F0">
        <w:t xml:space="preserve">not </w:t>
      </w:r>
      <w:r w:rsidR="002613CA" w:rsidRPr="00F353F0">
        <w:t xml:space="preserve">seen </w:t>
      </w:r>
      <w:r w:rsidR="008860CA" w:rsidRPr="00F353F0">
        <w:t>on a previous flight</w:t>
      </w:r>
      <w:r w:rsidR="002613CA" w:rsidRPr="00F353F0">
        <w:t>,</w:t>
      </w:r>
      <w:r w:rsidR="00C329F9" w:rsidRPr="00F353F0">
        <w:t xml:space="preserve"> are counted and aggregated by </w:t>
      </w:r>
      <w:r w:rsidR="002613CA" w:rsidRPr="00F353F0">
        <w:t>river reaches that are separated by bridges or other landmarks</w:t>
      </w:r>
      <w:r w:rsidR="008860CA" w:rsidRPr="00F353F0">
        <w:t xml:space="preserve">. </w:t>
      </w:r>
    </w:p>
    <w:p w14:paraId="4F55BB2E" w14:textId="32F943AF" w:rsidR="00171F24" w:rsidRPr="00F353F0" w:rsidRDefault="008860CA" w:rsidP="00653279">
      <w:r w:rsidRPr="00F353F0">
        <w:t xml:space="preserve">The data </w:t>
      </w:r>
      <w:r w:rsidR="00C86623" w:rsidRPr="00F353F0">
        <w:t>are used to infer spawning date by determining the counts</w:t>
      </w:r>
      <w:r w:rsidR="001F0D76" w:rsidRPr="00F353F0">
        <w:t>·d</w:t>
      </w:r>
      <w:r w:rsidR="001F0D76" w:rsidRPr="00F353F0">
        <w:rPr>
          <w:vertAlign w:val="superscript"/>
        </w:rPr>
        <w:t>-1</w:t>
      </w:r>
      <w:r w:rsidR="00C86623" w:rsidRPr="00F353F0">
        <w:t xml:space="preserve"> of new redds. </w:t>
      </w:r>
      <w:r w:rsidR="002207F5" w:rsidRPr="00F353F0">
        <w:t>This direct relationship between the redd observation date and spawning date is an assumption; careful interpretation would include redds under construction (leading t</w:t>
      </w:r>
      <w:r w:rsidR="00894423">
        <w:t xml:space="preserve">o a spawning date biased early), and </w:t>
      </w:r>
      <w:r w:rsidR="002207F5" w:rsidRPr="00F353F0">
        <w:t xml:space="preserve">redds where spawning already occurred (leading </w:t>
      </w:r>
      <w:r w:rsidR="00894423">
        <w:t>to a spawning date biased late).</w:t>
      </w:r>
    </w:p>
    <w:p w14:paraId="7A7C04E8" w14:textId="0048E0DC" w:rsidR="00171F24" w:rsidRPr="00F353F0" w:rsidRDefault="00556465" w:rsidP="00653279">
      <w:pPr>
        <w:pStyle w:val="Caption"/>
      </w:pPr>
      <w:bookmarkStart w:id="3" w:name="_Ref143262712"/>
      <w:r>
        <w:rPr>
          <w:rFonts w:cstheme="minorBidi"/>
        </w:rPr>
        <w:lastRenderedPageBreak/>
        <w:pict w14:anchorId="18C9E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17.4pt">
            <v:imagedata r:id="rId11" o:title="Sacramento River map - study area"/>
          </v:shape>
        </w:pict>
      </w:r>
      <w:r w:rsidR="00171F24" w:rsidRPr="00F353F0">
        <w:rPr>
          <w:b/>
          <w:bCs/>
        </w:rPr>
        <w:t xml:space="preserve">Fig. </w:t>
      </w:r>
      <w:r w:rsidR="00171F24" w:rsidRPr="00F353F0">
        <w:rPr>
          <w:b/>
          <w:bCs/>
        </w:rPr>
        <w:fldChar w:fldCharType="begin"/>
      </w:r>
      <w:r w:rsidR="00171F24" w:rsidRPr="00F353F0">
        <w:rPr>
          <w:b/>
          <w:bCs/>
        </w:rPr>
        <w:instrText xml:space="preserve"> SEQ Fig._ \* ARABIC </w:instrText>
      </w:r>
      <w:r w:rsidR="00171F24" w:rsidRPr="00F353F0">
        <w:rPr>
          <w:b/>
          <w:bCs/>
        </w:rPr>
        <w:fldChar w:fldCharType="separate"/>
      </w:r>
      <w:r w:rsidR="00416C82" w:rsidRPr="00F353F0">
        <w:rPr>
          <w:b/>
          <w:bCs/>
          <w:noProof/>
        </w:rPr>
        <w:t>1</w:t>
      </w:r>
      <w:r w:rsidR="00171F24" w:rsidRPr="00F353F0">
        <w:rPr>
          <w:b/>
          <w:bCs/>
        </w:rPr>
        <w:fldChar w:fldCharType="end"/>
      </w:r>
      <w:bookmarkEnd w:id="3"/>
      <w:r w:rsidR="00171F24" w:rsidRPr="00F353F0">
        <w:rPr>
          <w:b/>
          <w:bCs/>
        </w:rPr>
        <w:t xml:space="preserve">. </w:t>
      </w:r>
      <w:r w:rsidR="00171F24" w:rsidRPr="00F353F0">
        <w:t>Map of study area in the Sacramento River, California. The aerial survey is conducted between Princeton Ferry</w:t>
      </w:r>
      <w:r w:rsidR="00C644B8" w:rsidRPr="00F353F0">
        <w:t xml:space="preserve"> </w:t>
      </w:r>
      <w:r w:rsidR="00DF25C3" w:rsidRPr="00F353F0">
        <w:t>(</w:t>
      </w:r>
      <w:r w:rsidR="00C2619D" w:rsidRPr="00F353F0">
        <w:t>RKM3</w:t>
      </w:r>
      <w:r w:rsidR="00FB2894" w:rsidRPr="00F353F0">
        <w:t>64</w:t>
      </w:r>
      <w:r w:rsidR="00C2619D" w:rsidRPr="00F353F0">
        <w:t>, downstream of Red Bluff</w:t>
      </w:r>
      <w:r w:rsidR="00DF25C3" w:rsidRPr="00F353F0">
        <w:t>)</w:t>
      </w:r>
      <w:r w:rsidR="00C644B8" w:rsidRPr="00F353F0">
        <w:t>,</w:t>
      </w:r>
      <w:r w:rsidR="00171F24" w:rsidRPr="00F353F0">
        <w:t xml:space="preserve"> and Keswick Dam</w:t>
      </w:r>
      <w:r w:rsidR="00C644B8" w:rsidRPr="00F353F0">
        <w:t xml:space="preserve"> (R</w:t>
      </w:r>
      <w:r w:rsidR="00C2619D" w:rsidRPr="00F353F0">
        <w:t>K</w:t>
      </w:r>
      <w:r w:rsidR="00C644B8" w:rsidRPr="00F353F0">
        <w:t xml:space="preserve">M </w:t>
      </w:r>
      <w:r w:rsidR="00C2619D" w:rsidRPr="00F353F0">
        <w:t>486</w:t>
      </w:r>
      <w:r w:rsidR="00C644B8" w:rsidRPr="00F353F0">
        <w:t>)</w:t>
      </w:r>
      <w:r w:rsidR="00171F24" w:rsidRPr="00F353F0">
        <w:t>. The carcass survey is conducted between Balls Ferry</w:t>
      </w:r>
      <w:r w:rsidR="00C644B8" w:rsidRPr="00F353F0">
        <w:t xml:space="preserve"> (R</w:t>
      </w:r>
      <w:r w:rsidR="00C2619D" w:rsidRPr="00F353F0">
        <w:t>K</w:t>
      </w:r>
      <w:r w:rsidR="00C644B8" w:rsidRPr="00F353F0">
        <w:t>M</w:t>
      </w:r>
      <w:r w:rsidR="00171F24" w:rsidRPr="00F353F0">
        <w:t xml:space="preserve"> </w:t>
      </w:r>
      <w:r w:rsidR="00C2619D" w:rsidRPr="00F353F0">
        <w:t>464</w:t>
      </w:r>
      <w:r w:rsidR="00C644B8" w:rsidRPr="00F353F0">
        <w:t xml:space="preserve">) </w:t>
      </w:r>
      <w:r w:rsidR="00171F24" w:rsidRPr="00F353F0">
        <w:t>and Keswick Dam.</w:t>
      </w:r>
      <w:r w:rsidR="00F361CD" w:rsidRPr="00F353F0">
        <w:t xml:space="preserve"> </w:t>
      </w:r>
      <w:r w:rsidR="00C2619D" w:rsidRPr="00F353F0">
        <w:t xml:space="preserve"> The ACID </w:t>
      </w:r>
      <w:r w:rsidR="007610CF" w:rsidRPr="00F353F0">
        <w:t>D</w:t>
      </w:r>
      <w:r w:rsidR="00C2619D" w:rsidRPr="00F353F0">
        <w:t xml:space="preserve">am refers to the Anderson Cottonwood Irrigation District’s </w:t>
      </w:r>
      <w:r w:rsidR="007610CF" w:rsidRPr="00F353F0">
        <w:t>water diversion</w:t>
      </w:r>
      <w:r w:rsidR="00D335CE" w:rsidRPr="00D335CE">
        <w:t xml:space="preserve"> </w:t>
      </w:r>
      <w:r w:rsidR="00D335CE">
        <w:t>d</w:t>
      </w:r>
      <w:r w:rsidR="00D335CE" w:rsidRPr="00F353F0">
        <w:t>am</w:t>
      </w:r>
      <w:r w:rsidR="00C2619D" w:rsidRPr="00F353F0">
        <w:t>.</w:t>
      </w:r>
    </w:p>
    <w:p w14:paraId="76E904AB" w14:textId="77777777" w:rsidR="00171F24" w:rsidRPr="00F353F0" w:rsidRDefault="00171F24" w:rsidP="00653279"/>
    <w:p w14:paraId="6D528E8D" w14:textId="77777777" w:rsidR="002207F5" w:rsidRPr="00F353F0" w:rsidRDefault="002207F5" w:rsidP="00653279">
      <w:pPr>
        <w:pStyle w:val="Heading2"/>
      </w:pPr>
      <w:r w:rsidRPr="00F353F0">
        <w:t>Carcass survey and data</w:t>
      </w:r>
    </w:p>
    <w:p w14:paraId="75E6096C" w14:textId="143E7AD0" w:rsidR="00B30DAC" w:rsidRDefault="00C329F9" w:rsidP="00653279">
      <w:r w:rsidRPr="00F353F0">
        <w:t xml:space="preserve">Carcass surveys </w:t>
      </w:r>
      <w:r w:rsidR="00CA76D7">
        <w:t xml:space="preserve">were begun in 1996 and </w:t>
      </w:r>
      <w:r w:rsidRPr="00F353F0">
        <w:t>are used to determine redd distributions using the timing and loca</w:t>
      </w:r>
      <w:r w:rsidR="00E80E12" w:rsidRPr="00F353F0">
        <w:t xml:space="preserve">tion of newly-found, spawned, </w:t>
      </w:r>
      <w:r w:rsidRPr="00F353F0">
        <w:t xml:space="preserve">female carcasses. </w:t>
      </w:r>
      <w:r w:rsidR="00E80E12" w:rsidRPr="00F353F0">
        <w:t xml:space="preserve">The survey is conducted cooperatively by California Department of Fish and Wildlife, </w:t>
      </w:r>
      <w:r w:rsidR="00BB5206" w:rsidRPr="00F353F0">
        <w:t>U.S.</w:t>
      </w:r>
      <w:r w:rsidR="00E80E12" w:rsidRPr="00F353F0">
        <w:t xml:space="preserve"> Fish and Wildlife Service, and Pacific States Marine Fisheries Commission personnel between April and September each year. </w:t>
      </w:r>
      <w:r w:rsidR="00D335CE">
        <w:lastRenderedPageBreak/>
        <w:t>Since 2004, a consistent method has been utilized where</w:t>
      </w:r>
      <w:r w:rsidRPr="00F353F0">
        <w:t xml:space="preserve"> survey </w:t>
      </w:r>
      <w:r w:rsidR="00E80E12" w:rsidRPr="00F353F0">
        <w:t>crew</w:t>
      </w:r>
      <w:r w:rsidR="00D335CE">
        <w:t>s</w:t>
      </w:r>
      <w:r w:rsidRPr="00F353F0">
        <w:t xml:space="preserve"> mov</w:t>
      </w:r>
      <w:r w:rsidR="00D335CE">
        <w:t>e</w:t>
      </w:r>
      <w:r w:rsidRPr="00F353F0">
        <w:t xml:space="preserve"> along the river </w:t>
      </w:r>
      <w:r w:rsidR="00E80E12" w:rsidRPr="00F353F0">
        <w:t xml:space="preserve">by boat </w:t>
      </w:r>
      <w:r w:rsidRPr="00F353F0">
        <w:t>identifying and marking carcasses.</w:t>
      </w:r>
      <w:r w:rsidR="005908B1" w:rsidRPr="00F353F0">
        <w:t xml:space="preserve"> A fresh, female</w:t>
      </w:r>
      <w:r w:rsidR="00D335CE">
        <w:t>, spawned</w:t>
      </w:r>
      <w:r w:rsidR="005908B1" w:rsidRPr="00F353F0">
        <w:t xml:space="preserve"> carcass (FFS)</w:t>
      </w:r>
      <w:r w:rsidR="007D2F6B" w:rsidRPr="00F353F0">
        <w:t xml:space="preserve"> is one that was</w:t>
      </w:r>
      <w:r w:rsidR="005908B1" w:rsidRPr="00F353F0">
        <w:t xml:space="preserve"> not seen in the previous survey </w:t>
      </w:r>
      <w:r w:rsidR="005C08D1" w:rsidRPr="00F353F0">
        <w:t xml:space="preserve">and </w:t>
      </w:r>
      <w:r w:rsidR="0022378B" w:rsidRPr="00F353F0">
        <w:t xml:space="preserve">it </w:t>
      </w:r>
      <w:r w:rsidR="007D2F6B" w:rsidRPr="00F353F0">
        <w:t>is associated with a new redd.</w:t>
      </w:r>
      <w:r w:rsidRPr="00F353F0">
        <w:t xml:space="preserve"> This survey covers the upper 42 km (26 mi) of the Sacramento River </w:t>
      </w:r>
      <w:r w:rsidR="00F00178" w:rsidRPr="00F353F0">
        <w:t>from Balls Ferry to</w:t>
      </w:r>
      <w:r w:rsidRPr="00F353F0">
        <w:t xml:space="preserve"> Keswick </w:t>
      </w:r>
      <w:r w:rsidR="00BB5206" w:rsidRPr="00F353F0">
        <w:t>D</w:t>
      </w:r>
      <w:r w:rsidRPr="00F353F0">
        <w:t>am</w:t>
      </w:r>
      <w:r w:rsidR="005F54D4">
        <w:t xml:space="preserve"> and is divided across </w:t>
      </w:r>
      <w:r w:rsidR="000C2308" w:rsidRPr="00F353F0">
        <w:t>four reaches (</w:t>
      </w:r>
      <w:r w:rsidR="00ED6861" w:rsidRPr="00F353F0">
        <w:fldChar w:fldCharType="begin"/>
      </w:r>
      <w:r w:rsidR="00ED6861" w:rsidRPr="00F353F0">
        <w:instrText xml:space="preserve"> REF _Ref143262846 \h  \* MERGEFORMAT </w:instrText>
      </w:r>
      <w:r w:rsidR="00ED6861" w:rsidRPr="00F353F0">
        <w:fldChar w:fldCharType="separate"/>
      </w:r>
      <w:r w:rsidR="00416C82" w:rsidRPr="00F353F0">
        <w:t xml:space="preserve">Table </w:t>
      </w:r>
      <w:r w:rsidR="00416C82" w:rsidRPr="00F353F0">
        <w:rPr>
          <w:noProof/>
        </w:rPr>
        <w:t>1</w:t>
      </w:r>
      <w:r w:rsidR="00ED6861" w:rsidRPr="00F353F0">
        <w:fldChar w:fldCharType="end"/>
      </w:r>
      <w:r w:rsidR="000C2308" w:rsidRPr="00F353F0">
        <w:t>)</w:t>
      </w:r>
      <w:r w:rsidRPr="00F353F0">
        <w:t xml:space="preserve">. </w:t>
      </w:r>
      <w:r w:rsidR="000C2308" w:rsidRPr="00F353F0">
        <w:t>Each reach is sampled 2 or 3 ti</w:t>
      </w:r>
      <w:r w:rsidR="00E117BB">
        <w:t>mes per week through the season</w:t>
      </w:r>
      <w:r w:rsidR="00894423">
        <w:t>.</w:t>
      </w:r>
    </w:p>
    <w:p w14:paraId="3BFA3B27" w14:textId="77777777" w:rsidR="00D335CE" w:rsidRPr="00F353F0" w:rsidRDefault="00D335CE" w:rsidP="00653279"/>
    <w:p w14:paraId="4F5D48CB" w14:textId="4ADADDA6" w:rsidR="00B30DAC" w:rsidRPr="00F353F0" w:rsidRDefault="00B30DAC" w:rsidP="00653279">
      <w:pPr>
        <w:pStyle w:val="Caption"/>
      </w:pPr>
      <w:bookmarkStart w:id="4" w:name="_Ref143262846"/>
      <w:r w:rsidRPr="00417A4C">
        <w:rPr>
          <w:bCs/>
        </w:rPr>
        <w:t xml:space="preserve">Table </w:t>
      </w:r>
      <w:r w:rsidRPr="00417A4C">
        <w:rPr>
          <w:bCs/>
        </w:rPr>
        <w:fldChar w:fldCharType="begin"/>
      </w:r>
      <w:r w:rsidRPr="00417A4C">
        <w:rPr>
          <w:bCs/>
        </w:rPr>
        <w:instrText xml:space="preserve"> SEQ Table \* ARABIC </w:instrText>
      </w:r>
      <w:r w:rsidRPr="00417A4C">
        <w:rPr>
          <w:bCs/>
        </w:rPr>
        <w:fldChar w:fldCharType="separate"/>
      </w:r>
      <w:r w:rsidR="00417A4C" w:rsidRPr="00417A4C">
        <w:rPr>
          <w:bCs/>
          <w:noProof/>
        </w:rPr>
        <w:t>1</w:t>
      </w:r>
      <w:r w:rsidRPr="00417A4C">
        <w:rPr>
          <w:bCs/>
          <w:noProof/>
        </w:rPr>
        <w:fldChar w:fldCharType="end"/>
      </w:r>
      <w:bookmarkEnd w:id="4"/>
      <w:r w:rsidRPr="00417A4C">
        <w:rPr>
          <w:bCs/>
          <w:noProof/>
        </w:rPr>
        <w:t>.</w:t>
      </w:r>
      <w:r w:rsidRPr="00F353F0">
        <w:t xml:space="preserve"> Carcass survey reach length and river locations in river kilometer (</w:t>
      </w:r>
      <w:r w:rsidR="00C644B8" w:rsidRPr="00F353F0">
        <w:t>RKM) and river mile (RM)</w:t>
      </w:r>
      <w:r w:rsidRPr="00F353F0">
        <w:t xml:space="preserve"> in the upper Sacramento River. Please note that the river length and locations estimates are approximate because they vary slightly over time in a dynamic river system. </w:t>
      </w:r>
    </w:p>
    <w:tbl>
      <w:tblPr>
        <w:tblStyle w:val="TableGrid"/>
        <w:tblW w:w="8905" w:type="dxa"/>
        <w:tblInd w:w="-95" w:type="dxa"/>
        <w:tblLook w:val="04A0" w:firstRow="1" w:lastRow="0" w:firstColumn="1" w:lastColumn="0" w:noHBand="0" w:noVBand="1"/>
      </w:tblPr>
      <w:tblGrid>
        <w:gridCol w:w="1170"/>
        <w:gridCol w:w="3150"/>
        <w:gridCol w:w="1220"/>
        <w:gridCol w:w="1666"/>
        <w:gridCol w:w="1699"/>
      </w:tblGrid>
      <w:tr w:rsidR="00B30DAC" w:rsidRPr="00F353F0" w14:paraId="3643F787" w14:textId="77777777" w:rsidTr="00FD212B">
        <w:tc>
          <w:tcPr>
            <w:tcW w:w="1170" w:type="dxa"/>
            <w:vMerge w:val="restart"/>
          </w:tcPr>
          <w:p w14:paraId="48BE6DA9" w14:textId="77777777" w:rsidR="00B30DAC" w:rsidRPr="00F353F0" w:rsidRDefault="00B30DAC" w:rsidP="00653279">
            <w:r w:rsidRPr="00F353F0">
              <w:t>Reach #</w:t>
            </w:r>
          </w:p>
        </w:tc>
        <w:tc>
          <w:tcPr>
            <w:tcW w:w="3150" w:type="dxa"/>
            <w:vMerge w:val="restart"/>
          </w:tcPr>
          <w:p w14:paraId="4C81C509" w14:textId="77777777" w:rsidR="00B30DAC" w:rsidRPr="00F353F0" w:rsidRDefault="00B30DAC" w:rsidP="00653279">
            <w:r w:rsidRPr="00F353F0">
              <w:t>Reach name</w:t>
            </w:r>
          </w:p>
        </w:tc>
        <w:tc>
          <w:tcPr>
            <w:tcW w:w="1220" w:type="dxa"/>
            <w:vMerge w:val="restart"/>
          </w:tcPr>
          <w:p w14:paraId="2970BF8A" w14:textId="77777777" w:rsidR="00B30DAC" w:rsidRPr="00F353F0" w:rsidRDefault="00B30DAC" w:rsidP="00653279">
            <w:r w:rsidRPr="00F353F0">
              <w:t>Length (km)</w:t>
            </w:r>
          </w:p>
        </w:tc>
        <w:tc>
          <w:tcPr>
            <w:tcW w:w="3365" w:type="dxa"/>
            <w:gridSpan w:val="2"/>
          </w:tcPr>
          <w:p w14:paraId="6570DFBB" w14:textId="77777777" w:rsidR="00B30DAC" w:rsidRPr="00F353F0" w:rsidRDefault="00B30DAC" w:rsidP="00653279">
            <w:r w:rsidRPr="00F353F0">
              <w:t>Reach location</w:t>
            </w:r>
          </w:p>
        </w:tc>
      </w:tr>
      <w:tr w:rsidR="00B30DAC" w:rsidRPr="00F353F0" w14:paraId="554D6241" w14:textId="77777777" w:rsidTr="00FD212B">
        <w:tc>
          <w:tcPr>
            <w:tcW w:w="1170" w:type="dxa"/>
            <w:vMerge/>
          </w:tcPr>
          <w:p w14:paraId="687BD3C7" w14:textId="77777777" w:rsidR="00B30DAC" w:rsidRPr="00F353F0" w:rsidRDefault="00B30DAC" w:rsidP="00653279"/>
        </w:tc>
        <w:tc>
          <w:tcPr>
            <w:tcW w:w="3150" w:type="dxa"/>
            <w:vMerge/>
          </w:tcPr>
          <w:p w14:paraId="71785C0C" w14:textId="77777777" w:rsidR="00B30DAC" w:rsidRPr="00F353F0" w:rsidRDefault="00B30DAC" w:rsidP="00653279"/>
        </w:tc>
        <w:tc>
          <w:tcPr>
            <w:tcW w:w="1220" w:type="dxa"/>
            <w:vMerge/>
          </w:tcPr>
          <w:p w14:paraId="317021A3" w14:textId="77777777" w:rsidR="00B30DAC" w:rsidRPr="00F353F0" w:rsidDel="00862925" w:rsidRDefault="00B30DAC" w:rsidP="00653279"/>
        </w:tc>
        <w:tc>
          <w:tcPr>
            <w:tcW w:w="1666" w:type="dxa"/>
          </w:tcPr>
          <w:p w14:paraId="35C725A2" w14:textId="7FEFED67" w:rsidR="00B30DAC" w:rsidRPr="00F353F0" w:rsidRDefault="00B30DAC" w:rsidP="00653279">
            <w:r w:rsidRPr="00F353F0">
              <w:t>(</w:t>
            </w:r>
            <w:r w:rsidR="00C644B8" w:rsidRPr="00F353F0">
              <w:t>RKM</w:t>
            </w:r>
            <w:r w:rsidRPr="00F353F0">
              <w:t>)</w:t>
            </w:r>
          </w:p>
        </w:tc>
        <w:tc>
          <w:tcPr>
            <w:tcW w:w="1699" w:type="dxa"/>
          </w:tcPr>
          <w:p w14:paraId="33FB9344" w14:textId="671494F0" w:rsidR="00B30DAC" w:rsidRPr="00F353F0" w:rsidRDefault="00B30DAC" w:rsidP="00653279">
            <w:r w:rsidRPr="00F353F0">
              <w:t>(</w:t>
            </w:r>
            <w:r w:rsidR="00C644B8" w:rsidRPr="00F353F0">
              <w:t>RM</w:t>
            </w:r>
            <w:r w:rsidRPr="00F353F0">
              <w:t>)</w:t>
            </w:r>
          </w:p>
        </w:tc>
      </w:tr>
      <w:tr w:rsidR="00B30DAC" w:rsidRPr="00F353F0" w14:paraId="1954CF2F" w14:textId="77777777" w:rsidTr="00FD212B">
        <w:tc>
          <w:tcPr>
            <w:tcW w:w="1170" w:type="dxa"/>
          </w:tcPr>
          <w:p w14:paraId="14BF4D8E" w14:textId="77777777" w:rsidR="00B30DAC" w:rsidRPr="00F353F0" w:rsidRDefault="00B30DAC" w:rsidP="00653279">
            <w:r w:rsidRPr="00F353F0">
              <w:t>1</w:t>
            </w:r>
          </w:p>
        </w:tc>
        <w:tc>
          <w:tcPr>
            <w:tcW w:w="3150" w:type="dxa"/>
          </w:tcPr>
          <w:p w14:paraId="0A0EF052" w14:textId="77777777" w:rsidR="00B30DAC" w:rsidRPr="00F353F0" w:rsidRDefault="00B30DAC" w:rsidP="00653279">
            <w:r w:rsidRPr="00F353F0">
              <w:t>Keswick Dam to ACID</w:t>
            </w:r>
            <w:r w:rsidRPr="00F353F0">
              <w:rPr>
                <w:vertAlign w:val="superscript"/>
              </w:rPr>
              <w:t>1</w:t>
            </w:r>
            <w:r w:rsidRPr="00F353F0">
              <w:t xml:space="preserve"> Dam</w:t>
            </w:r>
          </w:p>
        </w:tc>
        <w:tc>
          <w:tcPr>
            <w:tcW w:w="1220" w:type="dxa"/>
          </w:tcPr>
          <w:p w14:paraId="7A2621F3" w14:textId="59288714" w:rsidR="00B30DAC" w:rsidRPr="00F353F0" w:rsidRDefault="00B30DAC" w:rsidP="00653279">
            <w:r w:rsidRPr="00F353F0">
              <w:t>5.</w:t>
            </w:r>
            <w:r w:rsidR="00DB41C3" w:rsidRPr="00F353F0">
              <w:t>1</w:t>
            </w:r>
          </w:p>
        </w:tc>
        <w:tc>
          <w:tcPr>
            <w:tcW w:w="1666" w:type="dxa"/>
          </w:tcPr>
          <w:p w14:paraId="23F14EE8" w14:textId="6ACD7AE8" w:rsidR="00B30DAC" w:rsidRPr="00F353F0" w:rsidRDefault="00B30DAC" w:rsidP="00653279">
            <w:r w:rsidRPr="00F353F0">
              <w:t>48</w:t>
            </w:r>
            <w:r w:rsidR="00DB41C3" w:rsidRPr="00F353F0">
              <w:t>6</w:t>
            </w:r>
            <w:r w:rsidRPr="00F353F0">
              <w:t xml:space="preserve"> – </w:t>
            </w:r>
            <w:r w:rsidR="00DB41C3" w:rsidRPr="00F353F0">
              <w:t>480.9</w:t>
            </w:r>
          </w:p>
        </w:tc>
        <w:tc>
          <w:tcPr>
            <w:tcW w:w="1699" w:type="dxa"/>
          </w:tcPr>
          <w:p w14:paraId="7B6CD5D9" w14:textId="5EE54BCD" w:rsidR="00B30DAC" w:rsidRPr="00F353F0" w:rsidRDefault="00B30DAC" w:rsidP="00653279">
            <w:r w:rsidRPr="00F353F0">
              <w:t>302 – 298.</w:t>
            </w:r>
            <w:r w:rsidR="00DB41C3" w:rsidRPr="00F353F0">
              <w:t>8</w:t>
            </w:r>
          </w:p>
        </w:tc>
      </w:tr>
      <w:tr w:rsidR="00B30DAC" w:rsidRPr="00F353F0" w14:paraId="3BC565D4" w14:textId="77777777" w:rsidTr="00FD212B">
        <w:tc>
          <w:tcPr>
            <w:tcW w:w="1170" w:type="dxa"/>
          </w:tcPr>
          <w:p w14:paraId="659D0089" w14:textId="77777777" w:rsidR="00B30DAC" w:rsidRPr="00F353F0" w:rsidRDefault="00B30DAC" w:rsidP="00653279">
            <w:r w:rsidRPr="00F353F0">
              <w:t>2</w:t>
            </w:r>
          </w:p>
        </w:tc>
        <w:tc>
          <w:tcPr>
            <w:tcW w:w="3150" w:type="dxa"/>
          </w:tcPr>
          <w:p w14:paraId="532A6607" w14:textId="7B738156" w:rsidR="00B30DAC" w:rsidRPr="00F353F0" w:rsidRDefault="00B30DAC" w:rsidP="00653279">
            <w:r w:rsidRPr="00F353F0">
              <w:t>ACID</w:t>
            </w:r>
            <w:r w:rsidR="007610CF" w:rsidRPr="00F353F0">
              <w:rPr>
                <w:vertAlign w:val="superscript"/>
              </w:rPr>
              <w:t>1</w:t>
            </w:r>
            <w:r w:rsidRPr="00F353F0">
              <w:t xml:space="preserve"> Dam to Hwy 44</w:t>
            </w:r>
          </w:p>
        </w:tc>
        <w:tc>
          <w:tcPr>
            <w:tcW w:w="1220" w:type="dxa"/>
          </w:tcPr>
          <w:p w14:paraId="1C9907B7" w14:textId="7EC0BC68" w:rsidR="00B30DAC" w:rsidRPr="00F353F0" w:rsidRDefault="00B30DAC" w:rsidP="00653279">
            <w:r w:rsidRPr="00F353F0">
              <w:t>3.</w:t>
            </w:r>
            <w:r w:rsidR="00DB41C3" w:rsidRPr="00F353F0">
              <w:t>7</w:t>
            </w:r>
          </w:p>
        </w:tc>
        <w:tc>
          <w:tcPr>
            <w:tcW w:w="1666" w:type="dxa"/>
          </w:tcPr>
          <w:p w14:paraId="35C9C3E9" w14:textId="186827D6" w:rsidR="00B30DAC" w:rsidRPr="00F353F0" w:rsidRDefault="00DB41C3" w:rsidP="00653279">
            <w:r w:rsidRPr="00F353F0">
              <w:t>480.9</w:t>
            </w:r>
            <w:r w:rsidR="00B30DAC" w:rsidRPr="00F353F0">
              <w:t xml:space="preserve"> – 47</w:t>
            </w:r>
            <w:r w:rsidRPr="00F353F0">
              <w:t>7.2</w:t>
            </w:r>
          </w:p>
        </w:tc>
        <w:tc>
          <w:tcPr>
            <w:tcW w:w="1699" w:type="dxa"/>
          </w:tcPr>
          <w:p w14:paraId="186D7F9D" w14:textId="7C4FFFA1" w:rsidR="00B30DAC" w:rsidRPr="00F353F0" w:rsidRDefault="00B30DAC" w:rsidP="00653279">
            <w:r w:rsidRPr="00F353F0">
              <w:t>298.</w:t>
            </w:r>
            <w:r w:rsidR="00DB41C3" w:rsidRPr="00F353F0">
              <w:t>8</w:t>
            </w:r>
            <w:r w:rsidRPr="00F353F0">
              <w:t xml:space="preserve"> – 296.5</w:t>
            </w:r>
          </w:p>
        </w:tc>
      </w:tr>
      <w:tr w:rsidR="00B30DAC" w:rsidRPr="00F353F0" w14:paraId="714B207C" w14:textId="77777777" w:rsidTr="00FD212B">
        <w:tc>
          <w:tcPr>
            <w:tcW w:w="1170" w:type="dxa"/>
          </w:tcPr>
          <w:p w14:paraId="1EE04DE9" w14:textId="77777777" w:rsidR="00B30DAC" w:rsidRPr="00F353F0" w:rsidRDefault="00B30DAC" w:rsidP="00653279">
            <w:r w:rsidRPr="00F353F0">
              <w:t>3</w:t>
            </w:r>
          </w:p>
        </w:tc>
        <w:tc>
          <w:tcPr>
            <w:tcW w:w="3150" w:type="dxa"/>
          </w:tcPr>
          <w:p w14:paraId="1E199998" w14:textId="77777777" w:rsidR="00B30DAC" w:rsidRPr="00F353F0" w:rsidRDefault="00B30DAC" w:rsidP="00653279">
            <w:r w:rsidRPr="00F353F0">
              <w:t xml:space="preserve">Hwy 44 to Clear Creek </w:t>
            </w:r>
          </w:p>
          <w:p w14:paraId="57262DAA" w14:textId="77777777" w:rsidR="00B30DAC" w:rsidRPr="00F353F0" w:rsidRDefault="00B30DAC" w:rsidP="00653279">
            <w:r w:rsidRPr="00F353F0">
              <w:t>power lines</w:t>
            </w:r>
          </w:p>
        </w:tc>
        <w:tc>
          <w:tcPr>
            <w:tcW w:w="1220" w:type="dxa"/>
          </w:tcPr>
          <w:p w14:paraId="6EB2BD9A" w14:textId="163B860F" w:rsidR="00B30DAC" w:rsidRPr="00F353F0" w:rsidRDefault="00B30DAC" w:rsidP="00653279">
            <w:r w:rsidRPr="00F353F0">
              <w:t>12</w:t>
            </w:r>
            <w:r w:rsidR="00DB41C3" w:rsidRPr="00F353F0">
              <w:t>.9</w:t>
            </w:r>
          </w:p>
        </w:tc>
        <w:tc>
          <w:tcPr>
            <w:tcW w:w="1666" w:type="dxa"/>
          </w:tcPr>
          <w:p w14:paraId="5A20BDE5" w14:textId="0F9FB01F" w:rsidR="00B30DAC" w:rsidRPr="00F353F0" w:rsidRDefault="00DB41C3" w:rsidP="00653279">
            <w:r w:rsidRPr="00F353F0">
              <w:t>477.2</w:t>
            </w:r>
            <w:r w:rsidR="00B30DAC" w:rsidRPr="00F353F0">
              <w:t xml:space="preserve">– </w:t>
            </w:r>
            <w:r w:rsidRPr="00F353F0">
              <w:t>464.3</w:t>
            </w:r>
          </w:p>
        </w:tc>
        <w:tc>
          <w:tcPr>
            <w:tcW w:w="1699" w:type="dxa"/>
          </w:tcPr>
          <w:p w14:paraId="3521EB42" w14:textId="5FFC0F08" w:rsidR="00B30DAC" w:rsidRPr="00F353F0" w:rsidRDefault="00B30DAC" w:rsidP="00653279">
            <w:r w:rsidRPr="00F353F0">
              <w:t>296.5 – 28</w:t>
            </w:r>
            <w:r w:rsidR="00DB41C3" w:rsidRPr="00F353F0">
              <w:t>8.5</w:t>
            </w:r>
          </w:p>
        </w:tc>
      </w:tr>
      <w:tr w:rsidR="00B30DAC" w:rsidRPr="00F353F0" w14:paraId="3A4E1B60" w14:textId="77777777" w:rsidTr="00FD212B">
        <w:tc>
          <w:tcPr>
            <w:tcW w:w="1170" w:type="dxa"/>
          </w:tcPr>
          <w:p w14:paraId="6A2A2942" w14:textId="77777777" w:rsidR="00B30DAC" w:rsidRPr="00F353F0" w:rsidRDefault="00B30DAC" w:rsidP="00653279">
            <w:r w:rsidRPr="00F353F0">
              <w:t>4</w:t>
            </w:r>
          </w:p>
        </w:tc>
        <w:tc>
          <w:tcPr>
            <w:tcW w:w="3150" w:type="dxa"/>
            <w:tcBorders>
              <w:bottom w:val="single" w:sz="4" w:space="0" w:color="auto"/>
            </w:tcBorders>
          </w:tcPr>
          <w:p w14:paraId="6E7DBEB0" w14:textId="77777777" w:rsidR="00B30DAC" w:rsidRPr="00F353F0" w:rsidRDefault="00B30DAC" w:rsidP="00653279">
            <w:r w:rsidRPr="00F353F0">
              <w:t xml:space="preserve">Clear Creek power lines to </w:t>
            </w:r>
            <w:r w:rsidRPr="00F353F0">
              <w:br/>
              <w:t>Balls Ferry</w:t>
            </w:r>
          </w:p>
        </w:tc>
        <w:tc>
          <w:tcPr>
            <w:tcW w:w="1220" w:type="dxa"/>
            <w:tcBorders>
              <w:bottom w:val="single" w:sz="4" w:space="0" w:color="auto"/>
            </w:tcBorders>
          </w:tcPr>
          <w:p w14:paraId="69094D7C" w14:textId="7D651176" w:rsidR="00B30DAC" w:rsidRPr="00F353F0" w:rsidRDefault="00DB41C3" w:rsidP="00653279">
            <w:r w:rsidRPr="00F353F0">
              <w:t>20.1</w:t>
            </w:r>
          </w:p>
        </w:tc>
        <w:tc>
          <w:tcPr>
            <w:tcW w:w="1666" w:type="dxa"/>
            <w:tcBorders>
              <w:bottom w:val="single" w:sz="4" w:space="0" w:color="auto"/>
            </w:tcBorders>
          </w:tcPr>
          <w:p w14:paraId="24EE8F73" w14:textId="52679105" w:rsidR="00B30DAC" w:rsidRPr="00F353F0" w:rsidRDefault="00DB41C3" w:rsidP="00653279">
            <w:r w:rsidRPr="00F353F0">
              <w:t>464.3</w:t>
            </w:r>
            <w:r w:rsidR="00B30DAC" w:rsidRPr="00F353F0">
              <w:t xml:space="preserve"> – 44</w:t>
            </w:r>
            <w:r w:rsidRPr="00F353F0">
              <w:t>4.2</w:t>
            </w:r>
          </w:p>
        </w:tc>
        <w:tc>
          <w:tcPr>
            <w:tcW w:w="1699" w:type="dxa"/>
            <w:tcBorders>
              <w:bottom w:val="single" w:sz="4" w:space="0" w:color="auto"/>
            </w:tcBorders>
          </w:tcPr>
          <w:p w14:paraId="6F01FCDA" w14:textId="749486E5" w:rsidR="00B30DAC" w:rsidRPr="00F353F0" w:rsidRDefault="00B30DAC" w:rsidP="00653279">
            <w:r w:rsidRPr="00F353F0">
              <w:t>28</w:t>
            </w:r>
            <w:r w:rsidR="00DB41C3" w:rsidRPr="00F353F0">
              <w:t>8.5</w:t>
            </w:r>
            <w:r w:rsidRPr="00F353F0">
              <w:t xml:space="preserve"> – 276</w:t>
            </w:r>
          </w:p>
        </w:tc>
      </w:tr>
    </w:tbl>
    <w:p w14:paraId="617D062B" w14:textId="2027F25C" w:rsidR="00B30DAC" w:rsidRPr="00F353F0" w:rsidRDefault="00B30DAC" w:rsidP="00653279">
      <w:r w:rsidRPr="00F353F0">
        <w:rPr>
          <w:vertAlign w:val="superscript"/>
        </w:rPr>
        <w:t>1</w:t>
      </w:r>
      <w:r w:rsidRPr="00F353F0">
        <w:t xml:space="preserve"> Anderson Cottonwood Irrigation District</w:t>
      </w:r>
      <w:r w:rsidR="007610CF" w:rsidRPr="00F353F0">
        <w:t xml:space="preserve"> diversion dam</w:t>
      </w:r>
    </w:p>
    <w:p w14:paraId="446C4986" w14:textId="77777777" w:rsidR="000C012C" w:rsidRPr="00F353F0" w:rsidRDefault="000C012C" w:rsidP="00653279"/>
    <w:p w14:paraId="403097DE" w14:textId="77777777" w:rsidR="00850CCE" w:rsidRPr="00F353F0" w:rsidRDefault="00850CCE" w:rsidP="00653279">
      <w:pPr>
        <w:pStyle w:val="Heading2"/>
      </w:pPr>
      <w:r w:rsidRPr="00F353F0">
        <w:t>Model</w:t>
      </w:r>
    </w:p>
    <w:p w14:paraId="30050DF0" w14:textId="597B43C3" w:rsidR="00E45EC9" w:rsidRPr="00F353F0" w:rsidRDefault="00850CCE" w:rsidP="00653279">
      <w:r w:rsidRPr="00F353F0">
        <w:t>The number, location, and timing of redds are important metrics to determine the strength of the WRCS cohort</w:t>
      </w:r>
      <w:r w:rsidR="007610CF" w:rsidRPr="00F353F0">
        <w:t xml:space="preserve"> and are</w:t>
      </w:r>
      <w:r w:rsidRPr="00F353F0">
        <w:t xml:space="preserve"> inferred from the carcass survey data</w:t>
      </w:r>
      <w:r w:rsidR="00BB5206" w:rsidRPr="00F353F0">
        <w:t xml:space="preserve"> for improved accuracy</w:t>
      </w:r>
      <w:r w:rsidR="007610CF" w:rsidRPr="00F353F0">
        <w:t xml:space="preserve"> in timing and location</w:t>
      </w:r>
      <w:r w:rsidR="00BB5206" w:rsidRPr="00F353F0">
        <w:t xml:space="preserve">. </w:t>
      </w:r>
      <w:r w:rsidR="005908B1" w:rsidRPr="00F353F0">
        <w:t>Because carcasses drift downstream,</w:t>
      </w:r>
      <w:r w:rsidR="00C329F9" w:rsidRPr="00F353F0">
        <w:t xml:space="preserve"> the location of the carcass is not the location of the redd</w:t>
      </w:r>
      <w:r w:rsidR="005F54D4">
        <w:t>, and the carcass</w:t>
      </w:r>
      <w:r w:rsidR="00C329F9" w:rsidRPr="00F353F0">
        <w:t xml:space="preserve"> data are </w:t>
      </w:r>
      <w:r w:rsidR="00E117BB">
        <w:t>adjusted</w:t>
      </w:r>
      <w:r w:rsidR="00C329F9" w:rsidRPr="00F353F0">
        <w:t xml:space="preserve"> for </w:t>
      </w:r>
      <w:r w:rsidR="00E117BB">
        <w:t xml:space="preserve">the </w:t>
      </w:r>
      <w:r w:rsidR="005908B1" w:rsidRPr="00F353F0">
        <w:t xml:space="preserve">location and timing of </w:t>
      </w:r>
      <w:r w:rsidR="00E117BB">
        <w:t xml:space="preserve">each </w:t>
      </w:r>
      <w:r w:rsidR="005908B1" w:rsidRPr="00F353F0">
        <w:t>redd</w:t>
      </w:r>
      <w:r w:rsidR="00E117BB">
        <w:t xml:space="preserve">’s </w:t>
      </w:r>
      <w:r w:rsidR="00E117BB">
        <w:lastRenderedPageBreak/>
        <w:t>creation</w:t>
      </w:r>
      <w:r w:rsidR="005908B1" w:rsidRPr="00F353F0">
        <w:t xml:space="preserve">. </w:t>
      </w:r>
      <w:r w:rsidR="007D2F6B" w:rsidRPr="00F353F0">
        <w:t xml:space="preserve">The drift </w:t>
      </w:r>
      <w:r w:rsidR="000E09C9">
        <w:t>proportions</w:t>
      </w:r>
      <w:r w:rsidR="007D2F6B" w:rsidRPr="00F353F0">
        <w:t xml:space="preserve"> of FFS </w:t>
      </w:r>
      <w:r w:rsidR="000E09C9">
        <w:t>are</w:t>
      </w:r>
      <w:r w:rsidR="007D2F6B" w:rsidRPr="00F353F0">
        <w:t xml:space="preserve"> based on the recovery reach of marked carcasses relative to the reach where the</w:t>
      </w:r>
      <w:r w:rsidR="00BB5206" w:rsidRPr="00F353F0">
        <w:t>y</w:t>
      </w:r>
      <w:r w:rsidR="007D2F6B" w:rsidRPr="00F353F0">
        <w:t xml:space="preserve"> were first detected and marked. The </w:t>
      </w:r>
      <w:r w:rsidR="000E09C9">
        <w:t>proportion</w:t>
      </w:r>
      <w:r w:rsidR="007D2F6B" w:rsidRPr="00F353F0">
        <w:t xml:space="preserve"> is used to </w:t>
      </w:r>
      <w:r w:rsidR="00547CE9">
        <w:t>adjust</w:t>
      </w:r>
      <w:r w:rsidR="007D2F6B" w:rsidRPr="00F353F0">
        <w:t xml:space="preserve"> the numbers allocated</w:t>
      </w:r>
      <w:r w:rsidR="00417A4C">
        <w:t xml:space="preserve"> to each reach</w:t>
      </w:r>
      <w:r w:rsidR="00BB5206" w:rsidRPr="00F353F0">
        <w:t>. T</w:t>
      </w:r>
      <w:r w:rsidR="007D2F6B" w:rsidRPr="00F353F0">
        <w:t xml:space="preserve">he multi-year-mean drift </w:t>
      </w:r>
      <w:r w:rsidR="000E09C9">
        <w:t>proportions</w:t>
      </w:r>
      <w:r w:rsidR="007D2F6B" w:rsidRPr="00F353F0">
        <w:t xml:space="preserve"> (</w:t>
      </w:r>
      <w:r w:rsidR="00ED6861" w:rsidRPr="00F353F0">
        <w:fldChar w:fldCharType="begin"/>
      </w:r>
      <w:r w:rsidR="00ED6861" w:rsidRPr="00F353F0">
        <w:instrText xml:space="preserve"> REF _Ref143262768 \h  \* MERGEFORMAT </w:instrText>
      </w:r>
      <w:r w:rsidR="00ED6861" w:rsidRPr="00F353F0">
        <w:fldChar w:fldCharType="separate"/>
      </w:r>
      <w:r w:rsidR="00416C82" w:rsidRPr="00F353F0">
        <w:t xml:space="preserve">Table </w:t>
      </w:r>
      <w:r w:rsidR="00416C82" w:rsidRPr="00F353F0">
        <w:rPr>
          <w:noProof/>
        </w:rPr>
        <w:t>2</w:t>
      </w:r>
      <w:r w:rsidR="00ED6861" w:rsidRPr="00F353F0">
        <w:fldChar w:fldCharType="end"/>
      </w:r>
      <w:r w:rsidR="007D2F6B" w:rsidRPr="00F353F0">
        <w:t>)</w:t>
      </w:r>
      <w:r w:rsidR="005E1190" w:rsidRPr="00F353F0">
        <w:t xml:space="preserve"> </w:t>
      </w:r>
      <w:r w:rsidR="00547CE9">
        <w:t>are based on 10 years (2012-2021) of mark-recapture tagging of FFS</w:t>
      </w:r>
      <w:r w:rsidR="007D2F6B" w:rsidRPr="00F353F0">
        <w:t>. For example, of the carcasses tagged in Reach 1, 11.8% drift</w:t>
      </w:r>
      <w:r w:rsidR="00BB5206" w:rsidRPr="00F353F0">
        <w:t>ed</w:t>
      </w:r>
      <w:r w:rsidR="007D2F6B" w:rsidRPr="00F353F0">
        <w:t xml:space="preserve"> downstream and are recovered in Reach 2, and 1.2% drift</w:t>
      </w:r>
      <w:r w:rsidR="00BB5206" w:rsidRPr="00F353F0">
        <w:t>ed</w:t>
      </w:r>
      <w:r w:rsidR="007D2F6B" w:rsidRPr="00F353F0">
        <w:t xml:space="preserve"> downstream and </w:t>
      </w:r>
      <w:r w:rsidR="00BB5206" w:rsidRPr="00F353F0">
        <w:t xml:space="preserve">were </w:t>
      </w:r>
      <w:r w:rsidR="007D2F6B" w:rsidRPr="00F353F0">
        <w:t xml:space="preserve">recovered in Reach 3. </w:t>
      </w:r>
    </w:p>
    <w:p w14:paraId="6E623FA8" w14:textId="77777777" w:rsidR="00E45EC9" w:rsidRPr="00F353F0" w:rsidRDefault="00E45EC9" w:rsidP="00653279"/>
    <w:p w14:paraId="19086453" w14:textId="2E9D70AC" w:rsidR="00E45EC9" w:rsidRPr="00F353F0" w:rsidRDefault="00E45EC9" w:rsidP="00653279">
      <w:pPr>
        <w:pStyle w:val="Caption"/>
      </w:pPr>
      <w:bookmarkStart w:id="5" w:name="_Ref143262768"/>
      <w:r w:rsidRPr="00417A4C">
        <w:rPr>
          <w:bCs/>
        </w:rPr>
        <w:t xml:space="preserve">Table </w:t>
      </w:r>
      <w:r w:rsidRPr="00417A4C">
        <w:rPr>
          <w:bCs/>
        </w:rPr>
        <w:fldChar w:fldCharType="begin"/>
      </w:r>
      <w:r w:rsidRPr="00417A4C">
        <w:rPr>
          <w:bCs/>
        </w:rPr>
        <w:instrText xml:space="preserve"> SEQ Table \* ARABIC </w:instrText>
      </w:r>
      <w:r w:rsidRPr="00417A4C">
        <w:rPr>
          <w:bCs/>
        </w:rPr>
        <w:fldChar w:fldCharType="separate"/>
      </w:r>
      <w:r w:rsidR="00417A4C" w:rsidRPr="00417A4C">
        <w:rPr>
          <w:bCs/>
          <w:noProof/>
        </w:rPr>
        <w:t>2</w:t>
      </w:r>
      <w:r w:rsidRPr="00417A4C">
        <w:rPr>
          <w:bCs/>
          <w:noProof/>
        </w:rPr>
        <w:fldChar w:fldCharType="end"/>
      </w:r>
      <w:bookmarkEnd w:id="5"/>
      <w:r w:rsidRPr="00417A4C">
        <w:rPr>
          <w:bCs/>
          <w:noProof/>
        </w:rPr>
        <w:t>.</w:t>
      </w:r>
      <w:r w:rsidRPr="00F353F0">
        <w:t xml:space="preserve"> Drift </w:t>
      </w:r>
      <w:r w:rsidR="000E09C9">
        <w:t>proportions</w:t>
      </w:r>
      <w:r w:rsidR="005F54D4">
        <w:t xml:space="preserve"> </w:t>
      </w:r>
      <w:r w:rsidR="000E09C9">
        <w:t xml:space="preserve">of fresh, </w:t>
      </w:r>
      <w:r w:rsidRPr="00F353F0">
        <w:t>female</w:t>
      </w:r>
      <w:r w:rsidR="000E09C9">
        <w:t>, spawned</w:t>
      </w:r>
      <w:r w:rsidRPr="00F353F0">
        <w:t xml:space="preserve"> carcasses (FFS) of winter-run Chinook salmon </w:t>
      </w:r>
      <w:r w:rsidR="005F54D4">
        <w:t xml:space="preserve">(WRCS) </w:t>
      </w:r>
      <w:r w:rsidRPr="00F353F0">
        <w:t xml:space="preserve">used for </w:t>
      </w:r>
      <w:r w:rsidR="000E09C9">
        <w:t>adjusting</w:t>
      </w:r>
      <w:r w:rsidRPr="00F353F0">
        <w:t xml:space="preserve"> spawner numbers </w:t>
      </w:r>
      <w:r w:rsidR="005F54D4">
        <w:t>in</w:t>
      </w:r>
      <w:r w:rsidRPr="00F353F0">
        <w:t xml:space="preserve"> reaches. The subscripts on the proportions (</w:t>
      </w:r>
      <w:r w:rsidRPr="00F353F0">
        <w:rPr>
          <w:i/>
        </w:rPr>
        <w:t>f</w:t>
      </w:r>
      <w:r w:rsidRPr="00F353F0">
        <w:t>) denote the source reach first, and the recovery reach second.</w:t>
      </w:r>
    </w:p>
    <w:tbl>
      <w:tblPr>
        <w:tblStyle w:val="TableGrid"/>
        <w:tblW w:w="0" w:type="auto"/>
        <w:tblLook w:val="04A0" w:firstRow="1" w:lastRow="0" w:firstColumn="1" w:lastColumn="0" w:noHBand="0" w:noVBand="1"/>
      </w:tblPr>
      <w:tblGrid>
        <w:gridCol w:w="1716"/>
        <w:gridCol w:w="1429"/>
        <w:gridCol w:w="1440"/>
        <w:gridCol w:w="1440"/>
        <w:gridCol w:w="1260"/>
      </w:tblGrid>
      <w:tr w:rsidR="00E45EC9" w:rsidRPr="00F353F0" w14:paraId="45BAF7E0" w14:textId="77777777" w:rsidTr="00FD212B">
        <w:trPr>
          <w:trHeight w:val="294"/>
        </w:trPr>
        <w:tc>
          <w:tcPr>
            <w:tcW w:w="1716" w:type="dxa"/>
            <w:noWrap/>
            <w:hideMark/>
          </w:tcPr>
          <w:p w14:paraId="71FD747A" w14:textId="77777777" w:rsidR="00E45EC9" w:rsidRPr="00F353F0" w:rsidRDefault="00E45EC9" w:rsidP="00653279"/>
        </w:tc>
        <w:tc>
          <w:tcPr>
            <w:tcW w:w="5569" w:type="dxa"/>
            <w:gridSpan w:val="4"/>
            <w:noWrap/>
            <w:hideMark/>
          </w:tcPr>
          <w:p w14:paraId="236A7298" w14:textId="77777777" w:rsidR="00E45EC9" w:rsidRPr="00F353F0" w:rsidRDefault="00E45EC9" w:rsidP="00653279">
            <w:r w:rsidRPr="00F353F0">
              <w:t>Captured and tagged</w:t>
            </w:r>
            <w:r w:rsidRPr="00F353F0" w:rsidDel="003D2D8B">
              <w:t xml:space="preserve"> </w:t>
            </w:r>
          </w:p>
        </w:tc>
      </w:tr>
      <w:tr w:rsidR="00E45EC9" w:rsidRPr="00F353F0" w14:paraId="121E252D" w14:textId="77777777" w:rsidTr="00FD212B">
        <w:trPr>
          <w:trHeight w:val="294"/>
        </w:trPr>
        <w:tc>
          <w:tcPr>
            <w:tcW w:w="1716" w:type="dxa"/>
            <w:noWrap/>
            <w:hideMark/>
          </w:tcPr>
          <w:p w14:paraId="30C4313B" w14:textId="77777777" w:rsidR="00E45EC9" w:rsidRPr="00F353F0" w:rsidRDefault="00E45EC9" w:rsidP="00653279">
            <w:r w:rsidRPr="00F353F0">
              <w:t xml:space="preserve">Recaptured </w:t>
            </w:r>
          </w:p>
        </w:tc>
        <w:tc>
          <w:tcPr>
            <w:tcW w:w="1429" w:type="dxa"/>
            <w:noWrap/>
            <w:hideMark/>
          </w:tcPr>
          <w:p w14:paraId="71A16AA4" w14:textId="77777777" w:rsidR="00E45EC9" w:rsidRPr="00F353F0" w:rsidRDefault="00E45EC9" w:rsidP="00653279">
            <w:r w:rsidRPr="00F353F0">
              <w:t>Reach 1</w:t>
            </w:r>
          </w:p>
        </w:tc>
        <w:tc>
          <w:tcPr>
            <w:tcW w:w="1440" w:type="dxa"/>
            <w:noWrap/>
            <w:hideMark/>
          </w:tcPr>
          <w:p w14:paraId="5884F6FC" w14:textId="77777777" w:rsidR="00E45EC9" w:rsidRPr="00F353F0" w:rsidRDefault="00E45EC9" w:rsidP="00653279">
            <w:r w:rsidRPr="00F353F0">
              <w:t>Reach 2</w:t>
            </w:r>
          </w:p>
        </w:tc>
        <w:tc>
          <w:tcPr>
            <w:tcW w:w="1440" w:type="dxa"/>
            <w:noWrap/>
            <w:hideMark/>
          </w:tcPr>
          <w:p w14:paraId="0004007C" w14:textId="77777777" w:rsidR="00E45EC9" w:rsidRPr="00F353F0" w:rsidRDefault="00E45EC9" w:rsidP="00653279">
            <w:r w:rsidRPr="00F353F0">
              <w:t>Reach 3</w:t>
            </w:r>
          </w:p>
        </w:tc>
        <w:tc>
          <w:tcPr>
            <w:tcW w:w="1260" w:type="dxa"/>
            <w:noWrap/>
            <w:hideMark/>
          </w:tcPr>
          <w:p w14:paraId="34934DD8" w14:textId="77777777" w:rsidR="00E45EC9" w:rsidRPr="00F353F0" w:rsidRDefault="00E45EC9" w:rsidP="00653279">
            <w:r w:rsidRPr="00F353F0">
              <w:t>Reach 4</w:t>
            </w:r>
          </w:p>
        </w:tc>
      </w:tr>
      <w:tr w:rsidR="00E45EC9" w:rsidRPr="00F353F0" w14:paraId="0C95F421" w14:textId="77777777" w:rsidTr="00FD212B">
        <w:trPr>
          <w:trHeight w:val="294"/>
        </w:trPr>
        <w:tc>
          <w:tcPr>
            <w:tcW w:w="1716" w:type="dxa"/>
            <w:noWrap/>
            <w:hideMark/>
          </w:tcPr>
          <w:p w14:paraId="2984D826" w14:textId="77777777" w:rsidR="00E45EC9" w:rsidRPr="00F353F0" w:rsidRDefault="00E45EC9" w:rsidP="00653279">
            <w:r w:rsidRPr="00F353F0">
              <w:t>Reach 1</w:t>
            </w:r>
          </w:p>
        </w:tc>
        <w:tc>
          <w:tcPr>
            <w:tcW w:w="1429" w:type="dxa"/>
            <w:noWrap/>
            <w:hideMark/>
          </w:tcPr>
          <w:p w14:paraId="6864ECC0" w14:textId="77777777" w:rsidR="00E45EC9" w:rsidRPr="00F353F0" w:rsidRDefault="00E45EC9" w:rsidP="00653279">
            <w:r w:rsidRPr="00F353F0">
              <w:rPr>
                <w:i/>
                <w:iCs/>
              </w:rPr>
              <w:t>f</w:t>
            </w:r>
            <w:r w:rsidRPr="00F353F0">
              <w:rPr>
                <w:i/>
                <w:iCs/>
                <w:vertAlign w:val="subscript"/>
              </w:rPr>
              <w:t xml:space="preserve">11 </w:t>
            </w:r>
            <w:r w:rsidRPr="00F353F0">
              <w:t>= 0.868</w:t>
            </w:r>
          </w:p>
        </w:tc>
        <w:tc>
          <w:tcPr>
            <w:tcW w:w="1440" w:type="dxa"/>
            <w:noWrap/>
            <w:hideMark/>
          </w:tcPr>
          <w:p w14:paraId="02DB7A20" w14:textId="77777777" w:rsidR="00E45EC9" w:rsidRPr="00F353F0" w:rsidRDefault="00E45EC9" w:rsidP="00653279">
            <w:r w:rsidRPr="00F353F0">
              <w:t> </w:t>
            </w:r>
          </w:p>
        </w:tc>
        <w:tc>
          <w:tcPr>
            <w:tcW w:w="1440" w:type="dxa"/>
            <w:noWrap/>
            <w:hideMark/>
          </w:tcPr>
          <w:p w14:paraId="38E8DCDE" w14:textId="77777777" w:rsidR="00E45EC9" w:rsidRPr="00F353F0" w:rsidRDefault="00E45EC9" w:rsidP="00653279">
            <w:r w:rsidRPr="00F353F0">
              <w:t> </w:t>
            </w:r>
          </w:p>
        </w:tc>
        <w:tc>
          <w:tcPr>
            <w:tcW w:w="1260" w:type="dxa"/>
            <w:noWrap/>
            <w:hideMark/>
          </w:tcPr>
          <w:p w14:paraId="586DEFD0" w14:textId="77777777" w:rsidR="00E45EC9" w:rsidRPr="00F353F0" w:rsidRDefault="00E45EC9" w:rsidP="00653279">
            <w:r w:rsidRPr="00F353F0">
              <w:t> </w:t>
            </w:r>
          </w:p>
        </w:tc>
      </w:tr>
      <w:tr w:rsidR="00E45EC9" w:rsidRPr="00F353F0" w14:paraId="0F15E3A9" w14:textId="77777777" w:rsidTr="00FD212B">
        <w:trPr>
          <w:trHeight w:val="294"/>
        </w:trPr>
        <w:tc>
          <w:tcPr>
            <w:tcW w:w="1716" w:type="dxa"/>
            <w:noWrap/>
            <w:hideMark/>
          </w:tcPr>
          <w:p w14:paraId="6FC3493D" w14:textId="77777777" w:rsidR="00E45EC9" w:rsidRPr="00F353F0" w:rsidRDefault="00E45EC9" w:rsidP="00653279">
            <w:r w:rsidRPr="00F353F0">
              <w:t>Reach 2</w:t>
            </w:r>
          </w:p>
        </w:tc>
        <w:tc>
          <w:tcPr>
            <w:tcW w:w="1429" w:type="dxa"/>
            <w:noWrap/>
            <w:hideMark/>
          </w:tcPr>
          <w:p w14:paraId="31DD8C4B" w14:textId="77777777" w:rsidR="00E45EC9" w:rsidRPr="00F353F0" w:rsidRDefault="00E45EC9" w:rsidP="00653279">
            <w:r w:rsidRPr="00F353F0">
              <w:rPr>
                <w:i/>
                <w:iCs/>
              </w:rPr>
              <w:t>f</w:t>
            </w:r>
            <w:r w:rsidRPr="00F353F0">
              <w:rPr>
                <w:i/>
                <w:iCs/>
                <w:vertAlign w:val="subscript"/>
              </w:rPr>
              <w:t>12</w:t>
            </w:r>
            <w:r w:rsidRPr="00F353F0">
              <w:rPr>
                <w:vertAlign w:val="subscript"/>
              </w:rPr>
              <w:t xml:space="preserve"> </w:t>
            </w:r>
            <w:r w:rsidRPr="00F353F0">
              <w:t>= 0.118</w:t>
            </w:r>
          </w:p>
        </w:tc>
        <w:tc>
          <w:tcPr>
            <w:tcW w:w="1440" w:type="dxa"/>
            <w:noWrap/>
            <w:hideMark/>
          </w:tcPr>
          <w:p w14:paraId="1B5BD8B7" w14:textId="77777777" w:rsidR="00E45EC9" w:rsidRPr="00F353F0" w:rsidRDefault="00E45EC9" w:rsidP="00653279">
            <w:r w:rsidRPr="00F353F0">
              <w:rPr>
                <w:i/>
                <w:iCs/>
              </w:rPr>
              <w:t>f</w:t>
            </w:r>
            <w:r w:rsidRPr="00F353F0">
              <w:rPr>
                <w:i/>
                <w:iCs/>
                <w:vertAlign w:val="subscript"/>
              </w:rPr>
              <w:t>22</w:t>
            </w:r>
            <w:r w:rsidRPr="00F353F0">
              <w:rPr>
                <w:vertAlign w:val="subscript"/>
              </w:rPr>
              <w:t xml:space="preserve"> </w:t>
            </w:r>
            <w:r w:rsidRPr="00F353F0">
              <w:t>= 0.778</w:t>
            </w:r>
          </w:p>
        </w:tc>
        <w:tc>
          <w:tcPr>
            <w:tcW w:w="1440" w:type="dxa"/>
            <w:noWrap/>
            <w:hideMark/>
          </w:tcPr>
          <w:p w14:paraId="2D959230" w14:textId="77777777" w:rsidR="00E45EC9" w:rsidRPr="00F353F0" w:rsidRDefault="00E45EC9" w:rsidP="00653279">
            <w:r w:rsidRPr="00F353F0">
              <w:t> </w:t>
            </w:r>
          </w:p>
        </w:tc>
        <w:tc>
          <w:tcPr>
            <w:tcW w:w="1260" w:type="dxa"/>
            <w:noWrap/>
            <w:hideMark/>
          </w:tcPr>
          <w:p w14:paraId="5E160DA2" w14:textId="77777777" w:rsidR="00E45EC9" w:rsidRPr="00F353F0" w:rsidRDefault="00E45EC9" w:rsidP="00653279">
            <w:r w:rsidRPr="00F353F0">
              <w:t> </w:t>
            </w:r>
          </w:p>
        </w:tc>
      </w:tr>
      <w:tr w:rsidR="00E45EC9" w:rsidRPr="00F353F0" w14:paraId="6AD858F6" w14:textId="77777777" w:rsidTr="00FD212B">
        <w:trPr>
          <w:trHeight w:val="294"/>
        </w:trPr>
        <w:tc>
          <w:tcPr>
            <w:tcW w:w="1716" w:type="dxa"/>
            <w:noWrap/>
            <w:hideMark/>
          </w:tcPr>
          <w:p w14:paraId="55CB7BC5" w14:textId="77777777" w:rsidR="00E45EC9" w:rsidRPr="00F353F0" w:rsidRDefault="00E45EC9" w:rsidP="00653279">
            <w:r w:rsidRPr="00F353F0">
              <w:t>Reach 3</w:t>
            </w:r>
          </w:p>
        </w:tc>
        <w:tc>
          <w:tcPr>
            <w:tcW w:w="1429" w:type="dxa"/>
            <w:noWrap/>
            <w:hideMark/>
          </w:tcPr>
          <w:p w14:paraId="7A58294D" w14:textId="77777777" w:rsidR="00E45EC9" w:rsidRPr="00F353F0" w:rsidRDefault="00E45EC9" w:rsidP="00653279">
            <w:r w:rsidRPr="00F353F0">
              <w:rPr>
                <w:i/>
                <w:iCs/>
              </w:rPr>
              <w:t>f</w:t>
            </w:r>
            <w:r w:rsidRPr="00F353F0">
              <w:rPr>
                <w:i/>
                <w:iCs/>
                <w:vertAlign w:val="subscript"/>
              </w:rPr>
              <w:t>13</w:t>
            </w:r>
            <w:r w:rsidRPr="00F353F0">
              <w:rPr>
                <w:vertAlign w:val="subscript"/>
              </w:rPr>
              <w:t xml:space="preserve"> </w:t>
            </w:r>
            <w:r w:rsidRPr="00F353F0">
              <w:t>= 0.012</w:t>
            </w:r>
          </w:p>
        </w:tc>
        <w:tc>
          <w:tcPr>
            <w:tcW w:w="1440" w:type="dxa"/>
            <w:noWrap/>
            <w:hideMark/>
          </w:tcPr>
          <w:p w14:paraId="23356F07" w14:textId="77777777" w:rsidR="00E45EC9" w:rsidRPr="00F353F0" w:rsidRDefault="00E45EC9" w:rsidP="00653279">
            <w:r w:rsidRPr="00F353F0">
              <w:rPr>
                <w:i/>
                <w:iCs/>
              </w:rPr>
              <w:t>f</w:t>
            </w:r>
            <w:r w:rsidRPr="00F353F0">
              <w:rPr>
                <w:i/>
                <w:iCs/>
                <w:vertAlign w:val="subscript"/>
              </w:rPr>
              <w:t>23</w:t>
            </w:r>
            <w:r w:rsidRPr="00F353F0">
              <w:rPr>
                <w:vertAlign w:val="subscript"/>
              </w:rPr>
              <w:t xml:space="preserve"> </w:t>
            </w:r>
            <w:r w:rsidRPr="00F353F0">
              <w:t>= 0.213</w:t>
            </w:r>
          </w:p>
        </w:tc>
        <w:tc>
          <w:tcPr>
            <w:tcW w:w="1440" w:type="dxa"/>
            <w:noWrap/>
            <w:hideMark/>
          </w:tcPr>
          <w:p w14:paraId="53F1235A" w14:textId="77777777" w:rsidR="00E45EC9" w:rsidRPr="00F353F0" w:rsidRDefault="00E45EC9" w:rsidP="00653279">
            <w:r w:rsidRPr="00F353F0">
              <w:rPr>
                <w:i/>
                <w:iCs/>
              </w:rPr>
              <w:t>f</w:t>
            </w:r>
            <w:r w:rsidRPr="00F353F0">
              <w:rPr>
                <w:i/>
                <w:iCs/>
                <w:vertAlign w:val="subscript"/>
              </w:rPr>
              <w:t>33</w:t>
            </w:r>
            <w:r w:rsidRPr="00F353F0">
              <w:rPr>
                <w:vertAlign w:val="subscript"/>
              </w:rPr>
              <w:t xml:space="preserve"> </w:t>
            </w:r>
            <w:r w:rsidRPr="00F353F0">
              <w:t>= 0.965</w:t>
            </w:r>
          </w:p>
        </w:tc>
        <w:tc>
          <w:tcPr>
            <w:tcW w:w="1260" w:type="dxa"/>
            <w:noWrap/>
            <w:hideMark/>
          </w:tcPr>
          <w:p w14:paraId="64E61C4B" w14:textId="77777777" w:rsidR="00E45EC9" w:rsidRPr="00F353F0" w:rsidRDefault="00E45EC9" w:rsidP="00653279">
            <w:r w:rsidRPr="00F353F0">
              <w:t> </w:t>
            </w:r>
          </w:p>
        </w:tc>
      </w:tr>
      <w:tr w:rsidR="00E45EC9" w:rsidRPr="00F353F0" w14:paraId="24D1311B" w14:textId="77777777" w:rsidTr="00FD212B">
        <w:trPr>
          <w:trHeight w:val="294"/>
        </w:trPr>
        <w:tc>
          <w:tcPr>
            <w:tcW w:w="1716" w:type="dxa"/>
            <w:tcBorders>
              <w:bottom w:val="single" w:sz="4" w:space="0" w:color="auto"/>
            </w:tcBorders>
            <w:noWrap/>
            <w:hideMark/>
          </w:tcPr>
          <w:p w14:paraId="08D9CEE8" w14:textId="77777777" w:rsidR="00E45EC9" w:rsidRPr="00F353F0" w:rsidRDefault="00E45EC9" w:rsidP="00653279">
            <w:r w:rsidRPr="00F353F0">
              <w:t>Reach 4</w:t>
            </w:r>
          </w:p>
        </w:tc>
        <w:tc>
          <w:tcPr>
            <w:tcW w:w="1429" w:type="dxa"/>
            <w:tcBorders>
              <w:bottom w:val="single" w:sz="4" w:space="0" w:color="auto"/>
            </w:tcBorders>
            <w:noWrap/>
            <w:hideMark/>
          </w:tcPr>
          <w:p w14:paraId="26E33F5F" w14:textId="77777777" w:rsidR="00E45EC9" w:rsidRPr="00F353F0" w:rsidRDefault="00E45EC9" w:rsidP="00653279">
            <w:r w:rsidRPr="00F353F0">
              <w:rPr>
                <w:i/>
                <w:iCs/>
              </w:rPr>
              <w:t>f</w:t>
            </w:r>
            <w:r w:rsidRPr="00F353F0">
              <w:rPr>
                <w:i/>
                <w:iCs/>
                <w:vertAlign w:val="subscript"/>
              </w:rPr>
              <w:t>14</w:t>
            </w:r>
            <w:r w:rsidRPr="00F353F0">
              <w:rPr>
                <w:vertAlign w:val="subscript"/>
              </w:rPr>
              <w:t xml:space="preserve"> </w:t>
            </w:r>
            <w:r w:rsidRPr="00F353F0">
              <w:t>= 0.002</w:t>
            </w:r>
          </w:p>
        </w:tc>
        <w:tc>
          <w:tcPr>
            <w:tcW w:w="1440" w:type="dxa"/>
            <w:tcBorders>
              <w:bottom w:val="single" w:sz="4" w:space="0" w:color="auto"/>
            </w:tcBorders>
            <w:noWrap/>
            <w:hideMark/>
          </w:tcPr>
          <w:p w14:paraId="7702F5FA" w14:textId="77777777" w:rsidR="00E45EC9" w:rsidRPr="00F353F0" w:rsidRDefault="00E45EC9" w:rsidP="00653279">
            <w:r w:rsidRPr="00F353F0">
              <w:rPr>
                <w:i/>
                <w:iCs/>
              </w:rPr>
              <w:t>f</w:t>
            </w:r>
            <w:r w:rsidRPr="00F353F0">
              <w:rPr>
                <w:i/>
                <w:iCs/>
                <w:vertAlign w:val="subscript"/>
              </w:rPr>
              <w:t>24</w:t>
            </w:r>
            <w:r w:rsidRPr="00F353F0">
              <w:rPr>
                <w:vertAlign w:val="subscript"/>
              </w:rPr>
              <w:t xml:space="preserve"> </w:t>
            </w:r>
            <w:r w:rsidRPr="00F353F0">
              <w:t>= 0.009</w:t>
            </w:r>
          </w:p>
        </w:tc>
        <w:tc>
          <w:tcPr>
            <w:tcW w:w="1440" w:type="dxa"/>
            <w:tcBorders>
              <w:bottom w:val="single" w:sz="4" w:space="0" w:color="auto"/>
            </w:tcBorders>
            <w:noWrap/>
            <w:hideMark/>
          </w:tcPr>
          <w:p w14:paraId="47A36930" w14:textId="77777777" w:rsidR="00E45EC9" w:rsidRPr="00F353F0" w:rsidRDefault="00E45EC9" w:rsidP="00653279">
            <w:r w:rsidRPr="00F353F0">
              <w:rPr>
                <w:i/>
                <w:iCs/>
              </w:rPr>
              <w:t>f</w:t>
            </w:r>
            <w:r w:rsidRPr="00F353F0">
              <w:rPr>
                <w:i/>
                <w:iCs/>
                <w:vertAlign w:val="subscript"/>
              </w:rPr>
              <w:t>34</w:t>
            </w:r>
            <w:r w:rsidRPr="00F353F0">
              <w:rPr>
                <w:vertAlign w:val="subscript"/>
              </w:rPr>
              <w:t xml:space="preserve"> </w:t>
            </w:r>
            <w:r w:rsidRPr="00F353F0">
              <w:t>= 0.035</w:t>
            </w:r>
          </w:p>
        </w:tc>
        <w:tc>
          <w:tcPr>
            <w:tcW w:w="1260" w:type="dxa"/>
            <w:tcBorders>
              <w:bottom w:val="single" w:sz="4" w:space="0" w:color="auto"/>
            </w:tcBorders>
            <w:noWrap/>
            <w:hideMark/>
          </w:tcPr>
          <w:p w14:paraId="63072988" w14:textId="77777777" w:rsidR="00E45EC9" w:rsidRPr="00F353F0" w:rsidRDefault="00E45EC9" w:rsidP="00653279">
            <w:r w:rsidRPr="00F353F0">
              <w:rPr>
                <w:i/>
                <w:iCs/>
              </w:rPr>
              <w:t>f</w:t>
            </w:r>
            <w:r w:rsidRPr="00F353F0">
              <w:rPr>
                <w:i/>
                <w:iCs/>
                <w:vertAlign w:val="subscript"/>
              </w:rPr>
              <w:t>44</w:t>
            </w:r>
            <w:r w:rsidRPr="00F353F0">
              <w:rPr>
                <w:vertAlign w:val="subscript"/>
              </w:rPr>
              <w:t xml:space="preserve"> </w:t>
            </w:r>
            <w:r w:rsidRPr="00F353F0">
              <w:t>= 1.00</w:t>
            </w:r>
          </w:p>
        </w:tc>
      </w:tr>
    </w:tbl>
    <w:p w14:paraId="36A03F38" w14:textId="77777777" w:rsidR="00E45EC9" w:rsidRPr="00F353F0" w:rsidRDefault="00E45EC9" w:rsidP="00653279"/>
    <w:p w14:paraId="0F0E57DA" w14:textId="01A6DE69" w:rsidR="00213923" w:rsidRPr="00F353F0" w:rsidRDefault="005908B1" w:rsidP="00653279">
      <w:r w:rsidRPr="00F353F0">
        <w:t>The spatial distribution of redds is de</w:t>
      </w:r>
      <w:r w:rsidR="00C329F9" w:rsidRPr="00F353F0">
        <w:t>te</w:t>
      </w:r>
      <w:r w:rsidRPr="00F353F0">
        <w:t xml:space="preserve">rmined </w:t>
      </w:r>
      <w:r w:rsidR="005E1190" w:rsidRPr="00F353F0">
        <w:t>with</w:t>
      </w:r>
      <w:r w:rsidRPr="00F353F0">
        <w:t xml:space="preserve"> ste</w:t>
      </w:r>
      <w:r w:rsidR="00C329F9" w:rsidRPr="00F353F0">
        <w:t xml:space="preserve">ps 1 and 2 and </w:t>
      </w:r>
      <w:r w:rsidRPr="00F353F0">
        <w:t xml:space="preserve">the temporal distribution is determined </w:t>
      </w:r>
      <w:r w:rsidR="005E1190" w:rsidRPr="00F353F0">
        <w:t>with</w:t>
      </w:r>
      <w:r w:rsidRPr="00F353F0">
        <w:t xml:space="preserve"> </w:t>
      </w:r>
      <w:r w:rsidR="00C329F9" w:rsidRPr="00F353F0">
        <w:t>steps 3 and 4</w:t>
      </w:r>
      <w:r w:rsidR="00417A4C">
        <w:t xml:space="preserve"> to obtain the </w:t>
      </w:r>
      <w:r w:rsidR="00085ABE">
        <w:t>adjusted</w:t>
      </w:r>
      <w:r w:rsidR="00417A4C">
        <w:t xml:space="preserve"> carcass-survey-based distribution.</w:t>
      </w:r>
    </w:p>
    <w:p w14:paraId="418BA6DE" w14:textId="77777777" w:rsidR="00C329F9" w:rsidRPr="00F353F0" w:rsidRDefault="00C329F9" w:rsidP="00653279">
      <w:r w:rsidRPr="00F353F0">
        <w:rPr>
          <w:b/>
        </w:rPr>
        <w:t>Step 1</w:t>
      </w:r>
      <w:r w:rsidR="005908B1" w:rsidRPr="00F353F0">
        <w:rPr>
          <w:b/>
        </w:rPr>
        <w:t>, initial counts per reach</w:t>
      </w:r>
      <w:r w:rsidRPr="00F353F0">
        <w:t xml:space="preserve">: The number of </w:t>
      </w:r>
      <w:r w:rsidR="007D2F6B" w:rsidRPr="00F353F0">
        <w:t>FFS</w:t>
      </w:r>
      <w:r w:rsidRPr="00F353F0">
        <w:t xml:space="preserve"> </w:t>
      </w:r>
      <w:r w:rsidR="00D91D4D" w:rsidRPr="00F353F0">
        <w:t>per</w:t>
      </w:r>
      <w:r w:rsidRPr="00F353F0">
        <w:t xml:space="preserve"> reach are counted on each survey day and </w:t>
      </w:r>
      <w:r w:rsidR="007D2F6B" w:rsidRPr="00F353F0">
        <w:t xml:space="preserve">one </w:t>
      </w:r>
      <w:r w:rsidRPr="00F353F0">
        <w:t>redd is attributed to each FFS.</w:t>
      </w:r>
    </w:p>
    <w:p w14:paraId="258D6B11" w14:textId="6185AC10" w:rsidR="00C329F9" w:rsidRPr="00F353F0" w:rsidRDefault="00C329F9" w:rsidP="00653279">
      <w:r w:rsidRPr="00F353F0">
        <w:rPr>
          <w:b/>
        </w:rPr>
        <w:t>Step 2</w:t>
      </w:r>
      <w:r w:rsidR="007D2F6B" w:rsidRPr="00F353F0">
        <w:rPr>
          <w:b/>
        </w:rPr>
        <w:t>, d</w:t>
      </w:r>
      <w:r w:rsidR="00DD03E0" w:rsidRPr="00F353F0">
        <w:rPr>
          <w:b/>
        </w:rPr>
        <w:t>rift-corrected counts per reach</w:t>
      </w:r>
      <w:r w:rsidRPr="00F353F0">
        <w:t xml:space="preserve">: FFS per reach are </w:t>
      </w:r>
      <w:r w:rsidR="005D07F9">
        <w:t>adjusted</w:t>
      </w:r>
      <w:r w:rsidRPr="00F353F0">
        <w:t xml:space="preserve"> for the known downstream bias in carcass locations relative to redd locations</w:t>
      </w:r>
      <w:r w:rsidR="00085ABE">
        <w:t xml:space="preserve"> using </w:t>
      </w:r>
      <w:r w:rsidR="00085ABE">
        <w:fldChar w:fldCharType="begin"/>
      </w:r>
      <w:r w:rsidR="00085ABE">
        <w:instrText xml:space="preserve"> REF _Ref143262768 \h </w:instrText>
      </w:r>
      <w:r w:rsidR="00085ABE">
        <w:fldChar w:fldCharType="separate"/>
      </w:r>
      <w:r w:rsidR="00085ABE" w:rsidRPr="00417A4C">
        <w:rPr>
          <w:bCs/>
        </w:rPr>
        <w:t xml:space="preserve">Table </w:t>
      </w:r>
      <w:r w:rsidR="00085ABE" w:rsidRPr="00417A4C">
        <w:rPr>
          <w:bCs/>
          <w:noProof/>
        </w:rPr>
        <w:t>2</w:t>
      </w:r>
      <w:r w:rsidR="00085ABE">
        <w:fldChar w:fldCharType="end"/>
      </w:r>
      <w:r w:rsidRPr="00F353F0">
        <w:t>.</w:t>
      </w:r>
    </w:p>
    <w:p w14:paraId="13AB1555" w14:textId="2476996A" w:rsidR="002B0933" w:rsidRPr="00F353F0" w:rsidRDefault="007D2F6B" w:rsidP="00653279">
      <w:r w:rsidRPr="00F353F0">
        <w:lastRenderedPageBreak/>
        <w:t>T</w:t>
      </w:r>
      <w:r w:rsidR="00C329F9" w:rsidRPr="00F353F0">
        <w:t xml:space="preserve">he </w:t>
      </w:r>
      <w:r w:rsidR="005D07F9">
        <w:t>preliminary adjusted</w:t>
      </w:r>
      <w:r w:rsidR="00C329F9" w:rsidRPr="00F353F0">
        <w:t xml:space="preserve"> number of spawners in each reach </w:t>
      </w:r>
      <w:r w:rsidR="00085ABE" w:rsidRPr="00F353F0">
        <w:t>(</w:t>
      </w:r>
      <w:r w:rsidR="005D07F9">
        <w:t xml:space="preserve"> </w:t>
      </w:r>
      <w:r w:rsidR="005D07F9" w:rsidRPr="005D07F9">
        <w:rPr>
          <w:position w:val="-12"/>
        </w:rPr>
        <w:object w:dxaOrig="620" w:dyaOrig="400" w14:anchorId="0A48F8C7">
          <v:shape id="_x0000_i1048" type="#_x0000_t75" style="width:31.2pt;height:19.8pt" o:ole="">
            <v:imagedata r:id="rId12" o:title=""/>
          </v:shape>
          <o:OLEObject Type="Embed" ProgID="Equation.DSMT4" ShapeID="_x0000_i1048" DrawAspect="Content" ObjectID="_1791210827" r:id="rId13"/>
        </w:object>
      </w:r>
      <w:r w:rsidR="00085ABE" w:rsidRPr="00F353F0">
        <w:t xml:space="preserve">) </w:t>
      </w:r>
      <w:r w:rsidR="00085ABE">
        <w:t>are</w:t>
      </w:r>
      <w:r w:rsidR="00C329F9" w:rsidRPr="00F353F0">
        <w:t xml:space="preserve"> computed sequentially from upstream to downstream</w:t>
      </w:r>
      <w:r w:rsidRPr="00F353F0">
        <w:t xml:space="preserve"> using the drift </w:t>
      </w:r>
      <w:r w:rsidR="00085ABE">
        <w:t>proportions</w:t>
      </w:r>
      <w:r w:rsidRPr="00F353F0">
        <w:t xml:space="preserve"> (</w:t>
      </w:r>
      <w:r w:rsidR="00AF2D6E" w:rsidRPr="00AF2D6E">
        <w:rPr>
          <w:position w:val="-14"/>
        </w:rPr>
        <w:object w:dxaOrig="540" w:dyaOrig="380" w14:anchorId="5E7484E1">
          <v:shape id="_x0000_i1099" type="#_x0000_t75" style="width:27pt;height:19.2pt" o:ole="">
            <v:imagedata r:id="rId14" o:title=""/>
          </v:shape>
          <o:OLEObject Type="Embed" ProgID="Equation.DSMT4" ShapeID="_x0000_i1099" DrawAspect="Content" ObjectID="_1791210828" r:id="rId15"/>
        </w:object>
      </w:r>
      <w:r w:rsidRPr="00F353F0">
        <w:t>) and FFS</w:t>
      </w:r>
      <w:r w:rsidRPr="00F353F0">
        <w:rPr>
          <w:vertAlign w:val="subscript"/>
        </w:rPr>
        <w:t>R</w:t>
      </w:r>
      <w:r w:rsidRPr="00F353F0">
        <w:t xml:space="preserve"> counts</w:t>
      </w:r>
      <w:r w:rsidR="00085ABE">
        <w:t xml:space="preserve">. If </w:t>
      </w:r>
      <w:r w:rsidR="005D07F9" w:rsidRPr="005D07F9">
        <w:rPr>
          <w:position w:val="-12"/>
        </w:rPr>
        <w:object w:dxaOrig="999" w:dyaOrig="400" w14:anchorId="4102AE12">
          <v:shape id="_x0000_i1051" type="#_x0000_t75" style="width:49.8pt;height:19.8pt" o:ole="">
            <v:imagedata r:id="rId16" o:title=""/>
          </v:shape>
          <o:OLEObject Type="Embed" ProgID="Equation.DSMT4" ShapeID="_x0000_i1051" DrawAspect="Content" ObjectID="_1791210829" r:id="rId17"/>
        </w:object>
      </w:r>
      <w:r w:rsidR="00085ABE">
        <w:t xml:space="preserve">, it is adjusted to be </w:t>
      </w:r>
      <w:r w:rsidR="00213923">
        <w:t>0.</w:t>
      </w:r>
    </w:p>
    <w:p w14:paraId="6E002818" w14:textId="65008FDE" w:rsidR="00C329F9" w:rsidRPr="00F353F0" w:rsidRDefault="00B547DE" w:rsidP="00653279">
      <w:pPr>
        <w:pStyle w:val="Caption"/>
      </w:pPr>
      <w:r w:rsidRPr="00F353F0">
        <w:rPr>
          <w:noProof/>
        </w:rPr>
        <w:tab/>
      </w:r>
      <w:r w:rsidR="00E255D8" w:rsidRPr="00F353F0">
        <w:rPr>
          <w:noProof/>
          <w:position w:val="-30"/>
        </w:rPr>
        <w:object w:dxaOrig="2240" w:dyaOrig="680" w14:anchorId="15B59C8F">
          <v:shape id="_x0000_i1053" type="#_x0000_t75" style="width:112.2pt;height:34.2pt" o:ole="">
            <v:imagedata r:id="rId18" o:title=""/>
          </v:shape>
          <o:OLEObject Type="Embed" ProgID="Equation.DSMT4" ShapeID="_x0000_i1053" DrawAspect="Content" ObjectID="_1791210830" r:id="rId19"/>
        </w:object>
      </w:r>
      <w:r w:rsidR="00BB5206" w:rsidRPr="00F353F0">
        <w:rPr>
          <w:noProof/>
        </w:rPr>
        <w:tab/>
      </w:r>
      <w:r w:rsidR="002B0933" w:rsidRPr="00F353F0">
        <w:rPr>
          <w:noProof/>
        </w:rPr>
        <w:t>(</w:t>
      </w:r>
      <w:r w:rsidR="00BB5206" w:rsidRPr="00F353F0">
        <w:rPr>
          <w:noProof/>
        </w:rPr>
        <w:fldChar w:fldCharType="begin"/>
      </w:r>
      <w:r w:rsidR="00BB5206" w:rsidRPr="00F353F0">
        <w:rPr>
          <w:noProof/>
        </w:rPr>
        <w:instrText xml:space="preserve"> SEQ Eq. \* ARABIC </w:instrText>
      </w:r>
      <w:r w:rsidR="00BB5206" w:rsidRPr="00F353F0">
        <w:rPr>
          <w:noProof/>
        </w:rPr>
        <w:fldChar w:fldCharType="separate"/>
      </w:r>
      <w:r w:rsidR="00416C82" w:rsidRPr="00F353F0">
        <w:rPr>
          <w:noProof/>
        </w:rPr>
        <w:t>1</w:t>
      </w:r>
      <w:r w:rsidR="00BB5206" w:rsidRPr="00F353F0">
        <w:rPr>
          <w:noProof/>
        </w:rPr>
        <w:fldChar w:fldCharType="end"/>
      </w:r>
      <w:r w:rsidR="00BB5206" w:rsidRPr="00F353F0">
        <w:rPr>
          <w:noProof/>
        </w:rPr>
        <w:t>)</w:t>
      </w:r>
    </w:p>
    <w:p w14:paraId="170F0E31" w14:textId="3A8C8EC5" w:rsidR="00C329F9" w:rsidRPr="00F353F0" w:rsidRDefault="00B547DE" w:rsidP="00653279">
      <w:r w:rsidRPr="00F353F0">
        <w:rPr>
          <w:noProof/>
        </w:rPr>
        <w:tab/>
      </w:r>
      <w:r w:rsidR="00E255D8" w:rsidRPr="00F353F0">
        <w:rPr>
          <w:noProof/>
          <w:position w:val="-30"/>
        </w:rPr>
        <w:object w:dxaOrig="1939" w:dyaOrig="680" w14:anchorId="3C96C43D">
          <v:shape id="_x0000_i1055" type="#_x0000_t75" style="width:97.8pt;height:34.2pt" o:ole="">
            <v:imagedata r:id="rId20" o:title=""/>
          </v:shape>
          <o:OLEObject Type="Embed" ProgID="Equation.DSMT4" ShapeID="_x0000_i1055" DrawAspect="Content" ObjectID="_1791210831" r:id="rId21"/>
        </w:object>
      </w:r>
      <w:r w:rsidR="00AB4DD2" w:rsidRPr="00F353F0">
        <w:rPr>
          <w:noProof/>
        </w:rPr>
        <w:tab/>
        <w:t>(</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2</w:t>
      </w:r>
      <w:r w:rsidR="00AB4DD2" w:rsidRPr="00F353F0">
        <w:rPr>
          <w:noProof/>
        </w:rPr>
        <w:fldChar w:fldCharType="end"/>
      </w:r>
      <w:r w:rsidR="00AB4DD2" w:rsidRPr="00F353F0">
        <w:rPr>
          <w:noProof/>
        </w:rPr>
        <w:t>)</w:t>
      </w:r>
    </w:p>
    <w:p w14:paraId="37A02FD0" w14:textId="2EAF5850" w:rsidR="00C329F9" w:rsidRPr="00F353F0" w:rsidRDefault="00B547DE" w:rsidP="00653279">
      <w:r w:rsidRPr="00F353F0">
        <w:rPr>
          <w:noProof/>
        </w:rPr>
        <w:tab/>
      </w:r>
      <w:r w:rsidR="00E255D8" w:rsidRPr="00F353F0">
        <w:rPr>
          <w:noProof/>
          <w:position w:val="-30"/>
        </w:rPr>
        <w:object w:dxaOrig="2620" w:dyaOrig="680" w14:anchorId="60AD14E3">
          <v:shape id="_x0000_i1057" type="#_x0000_t75" style="width:132pt;height:34.2pt" o:ole="">
            <v:imagedata r:id="rId22" o:title=""/>
          </v:shape>
          <o:OLEObject Type="Embed" ProgID="Equation.DSMT4" ShapeID="_x0000_i1057" DrawAspect="Content" ObjectID="_1791210832" r:id="rId23"/>
        </w:object>
      </w:r>
      <w:r w:rsidR="00AB4DD2" w:rsidRPr="00F353F0">
        <w:rPr>
          <w:noProof/>
        </w:rPr>
        <w:tab/>
        <w:t>(</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3</w:t>
      </w:r>
      <w:r w:rsidR="00AB4DD2" w:rsidRPr="00F353F0">
        <w:rPr>
          <w:noProof/>
        </w:rPr>
        <w:fldChar w:fldCharType="end"/>
      </w:r>
      <w:r w:rsidR="00AB4DD2" w:rsidRPr="00F353F0">
        <w:rPr>
          <w:noProof/>
        </w:rPr>
        <w:t>)</w:t>
      </w:r>
    </w:p>
    <w:p w14:paraId="17571961" w14:textId="7F92C684" w:rsidR="00C329F9" w:rsidRPr="00F353F0" w:rsidRDefault="00B547DE" w:rsidP="00653279">
      <w:r w:rsidRPr="00F353F0">
        <w:rPr>
          <w:noProof/>
        </w:rPr>
        <w:tab/>
      </w:r>
      <w:r w:rsidR="00E255D8" w:rsidRPr="00F353F0">
        <w:rPr>
          <w:noProof/>
          <w:position w:val="-12"/>
        </w:rPr>
        <w:object w:dxaOrig="3120" w:dyaOrig="400" w14:anchorId="57021AE2">
          <v:shape id="_x0000_i1059" type="#_x0000_t75" style="width:155.4pt;height:21.6pt" o:ole="">
            <v:imagedata r:id="rId24" o:title=""/>
          </v:shape>
          <o:OLEObject Type="Embed" ProgID="Equation.DSMT4" ShapeID="_x0000_i1059" DrawAspect="Content" ObjectID="_1791210833" r:id="rId25"/>
        </w:object>
      </w:r>
      <w:r w:rsidR="00AB4DD2" w:rsidRPr="00F353F0">
        <w:rPr>
          <w:noProof/>
        </w:rPr>
        <w:tab/>
        <w:t>(</w:t>
      </w:r>
      <w:fldSimple w:instr=" SEQ Eq. \* ARABIC ">
        <w:r w:rsidR="00416C82" w:rsidRPr="00F353F0">
          <w:rPr>
            <w:noProof/>
          </w:rPr>
          <w:t>4</w:t>
        </w:r>
      </w:fldSimple>
      <w:r w:rsidR="00AB4DD2" w:rsidRPr="00F353F0">
        <w:t>)</w:t>
      </w:r>
    </w:p>
    <w:p w14:paraId="0375576A" w14:textId="77777777" w:rsidR="00C329F9" w:rsidRPr="00F353F0" w:rsidRDefault="00C329F9" w:rsidP="00653279"/>
    <w:p w14:paraId="47A72153" w14:textId="5893A29B" w:rsidR="00C329F9" w:rsidRPr="00F353F0" w:rsidRDefault="00C329F9" w:rsidP="00653279">
      <w:r w:rsidRPr="00F353F0">
        <w:rPr>
          <w:b/>
        </w:rPr>
        <w:t>Step 3</w:t>
      </w:r>
      <w:r w:rsidR="0077567C" w:rsidRPr="00F353F0">
        <w:rPr>
          <w:b/>
        </w:rPr>
        <w:t>, carcass timing distribution</w:t>
      </w:r>
      <w:r w:rsidRPr="00F353F0">
        <w:t xml:space="preserve">: </w:t>
      </w:r>
      <w:r w:rsidR="00E255D8" w:rsidRPr="005D07F9">
        <w:rPr>
          <w:position w:val="-12"/>
        </w:rPr>
        <w:object w:dxaOrig="300" w:dyaOrig="400" w14:anchorId="20C775B4">
          <v:shape id="_x0000_i1062" type="#_x0000_t75" style="width:15pt;height:19.8pt" o:ole="">
            <v:imagedata r:id="rId26" o:title=""/>
          </v:shape>
          <o:OLEObject Type="Embed" ProgID="Equation.DSMT4" ShapeID="_x0000_i1062" DrawAspect="Content" ObjectID="_1791210834" r:id="rId27"/>
        </w:object>
      </w:r>
      <w:r w:rsidRPr="00F353F0">
        <w:t>are distributed in direc</w:t>
      </w:r>
      <w:r w:rsidR="00D0378C">
        <w:t>t proportion to the fraction of FFS</w:t>
      </w:r>
      <w:r w:rsidR="00D0378C">
        <w:rPr>
          <w:vertAlign w:val="subscript"/>
        </w:rPr>
        <w:t>R</w:t>
      </w:r>
      <w:r w:rsidRPr="00F353F0">
        <w:t xml:space="preserve"> in the temporal distribution. Thus, the fraction of </w:t>
      </w:r>
      <w:r w:rsidR="00E255D8" w:rsidRPr="005D07F9">
        <w:rPr>
          <w:position w:val="-12"/>
        </w:rPr>
        <w:object w:dxaOrig="300" w:dyaOrig="400" w14:anchorId="7A41B428">
          <v:shape id="_x0000_i1063" type="#_x0000_t75" style="width:15pt;height:19.8pt" o:ole="">
            <v:imagedata r:id="rId26" o:title=""/>
          </v:shape>
          <o:OLEObject Type="Embed" ProgID="Equation.DSMT4" ShapeID="_x0000_i1063" DrawAspect="Content" ObjectID="_1791210835" r:id="rId28"/>
        </w:object>
      </w:r>
      <w:r w:rsidR="00D0378C" w:rsidRPr="00F353F0">
        <w:t xml:space="preserve"> </w:t>
      </w:r>
      <w:r w:rsidRPr="00F353F0">
        <w:t xml:space="preserve">associated with a survey date </w:t>
      </w:r>
      <w:r w:rsidR="0077567C" w:rsidRPr="00F353F0">
        <w:t>(</w:t>
      </w:r>
      <w:r w:rsidR="0077567C" w:rsidRPr="00AF2D6E">
        <w:rPr>
          <w:i/>
        </w:rPr>
        <w:t>D</w:t>
      </w:r>
      <w:r w:rsidR="0077567C" w:rsidRPr="00F353F0">
        <w:t xml:space="preserve">) </w:t>
      </w:r>
      <w:r w:rsidRPr="00F353F0">
        <w:t xml:space="preserve">is the same as the fraction of FFS for that same date. They are allocated to each survey day and reach as: </w:t>
      </w:r>
    </w:p>
    <w:p w14:paraId="71B6403F" w14:textId="60568A9E" w:rsidR="00C329F9" w:rsidRPr="00F353F0" w:rsidRDefault="00B547DE" w:rsidP="00653279">
      <w:pPr>
        <w:rPr>
          <w:noProof/>
        </w:rPr>
      </w:pPr>
      <w:r w:rsidRPr="00F353F0">
        <w:rPr>
          <w:noProof/>
        </w:rPr>
        <w:tab/>
      </w:r>
      <w:ins w:id="6" w:author="Jennifer L. Gosselin" w:date="2023-08-18T08:57:00Z">
        <w:r w:rsidR="00E255D8" w:rsidRPr="00E255D8">
          <w:rPr>
            <w:noProof/>
            <w:position w:val="-32"/>
          </w:rPr>
          <w:object w:dxaOrig="1980" w:dyaOrig="760" w14:anchorId="3652D3D2">
            <v:shape id="_x0000_i1065" type="#_x0000_t75" style="width:100.8pt;height:37.8pt" o:ole="">
              <v:imagedata r:id="rId29" o:title=""/>
            </v:shape>
            <o:OLEObject Type="Embed" ProgID="Equation.DSMT4" ShapeID="_x0000_i1065" DrawAspect="Content" ObjectID="_1791210836" r:id="rId30"/>
          </w:object>
        </w:r>
      </w:ins>
      <w:r w:rsidR="00AB4DD2" w:rsidRPr="00F353F0">
        <w:rPr>
          <w:noProof/>
        </w:rPr>
        <w:tab/>
        <w:t>(</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5</w:t>
      </w:r>
      <w:r w:rsidR="00AB4DD2" w:rsidRPr="00F353F0">
        <w:rPr>
          <w:noProof/>
        </w:rPr>
        <w:fldChar w:fldCharType="end"/>
      </w:r>
      <w:r w:rsidR="00AB4DD2" w:rsidRPr="00F353F0">
        <w:rPr>
          <w:noProof/>
        </w:rPr>
        <w:t>)</w:t>
      </w:r>
    </w:p>
    <w:p w14:paraId="296F0E48" w14:textId="364048EC" w:rsidR="005D07F9" w:rsidRDefault="005D07F9" w:rsidP="00653279">
      <w:r>
        <w:t>In practice, this step</w:t>
      </w:r>
      <w:r w:rsidRPr="00F353F0">
        <w:t xml:space="preserve"> can </w:t>
      </w:r>
      <w:r w:rsidR="00E255D8">
        <w:t xml:space="preserve">generate </w:t>
      </w:r>
      <w:r w:rsidRPr="00F353F0">
        <w:t>fractional fish. To handle this</w:t>
      </w:r>
      <w:r w:rsidR="00E255D8">
        <w:t xml:space="preserve"> and obtain the final adjusted </w:t>
      </w:r>
      <w:r w:rsidR="00AF2D6E">
        <w:t xml:space="preserve">number of spawners </w:t>
      </w:r>
      <w:r w:rsidR="00E255D8" w:rsidRPr="00F353F0">
        <w:t>(</w:t>
      </w:r>
      <w:r w:rsidR="00AF2D6E" w:rsidRPr="00AF2D6E">
        <w:rPr>
          <w:position w:val="-14"/>
        </w:rPr>
        <w:object w:dxaOrig="780" w:dyaOrig="380" w14:anchorId="7436DCCC">
          <v:shape id="_x0000_i1094" type="#_x0000_t75" style="width:39pt;height:19.2pt" o:ole="">
            <v:imagedata r:id="rId31" o:title=""/>
          </v:shape>
          <o:OLEObject Type="Embed" ProgID="Equation.DSMT4" ShapeID="_x0000_i1094" DrawAspect="Content" ObjectID="_1791210837" r:id="rId32"/>
        </w:object>
      </w:r>
      <w:r w:rsidR="00E255D8" w:rsidRPr="00F353F0">
        <w:t>)</w:t>
      </w:r>
      <w:r>
        <w:t>,</w:t>
      </w:r>
      <w:r>
        <w:t xml:space="preserve"> </w:t>
      </w:r>
      <w:r w:rsidR="00E255D8">
        <w:t xml:space="preserve">it </w:t>
      </w:r>
      <w:r w:rsidRPr="00F353F0">
        <w:t xml:space="preserve">is computed in sequence for each survey date </w:t>
      </w:r>
      <w:r>
        <w:t>(</w:t>
      </w:r>
      <w:r w:rsidRPr="00AF2D6E">
        <w:rPr>
          <w:i/>
        </w:rPr>
        <w:t>D</w:t>
      </w:r>
      <w:r>
        <w:t>). If</w:t>
      </w:r>
      <w:r w:rsidR="00E255D8">
        <w:t xml:space="preserve"> </w:t>
      </w:r>
      <w:r w:rsidR="00E255D8" w:rsidRPr="003A262C">
        <w:rPr>
          <w:position w:val="-14"/>
        </w:rPr>
        <w:object w:dxaOrig="460" w:dyaOrig="420" w14:anchorId="477B1BE5">
          <v:shape id="_x0000_i1075" type="#_x0000_t75" style="width:22.8pt;height:21pt" o:ole="">
            <v:imagedata r:id="rId33" o:title=""/>
          </v:shape>
          <o:OLEObject Type="Embed" ProgID="Equation.DSMT4" ShapeID="_x0000_i1075" DrawAspect="Content" ObjectID="_1791210838" r:id="rId34"/>
        </w:object>
      </w:r>
      <w:r>
        <w:t xml:space="preserve"> &lt;= </w:t>
      </w:r>
      <w:r>
        <w:lastRenderedPageBreak/>
        <w:t xml:space="preserve">0, </w:t>
      </w:r>
      <w:r w:rsidR="00E255D8">
        <w:t xml:space="preserve"> </w:t>
      </w:r>
      <w:r w:rsidR="00E255D8" w:rsidRPr="003A262C">
        <w:rPr>
          <w:position w:val="-14"/>
        </w:rPr>
        <w:object w:dxaOrig="460" w:dyaOrig="380" w14:anchorId="68A79276">
          <v:shape id="_x0000_i1078" type="#_x0000_t75" style="width:22.8pt;height:19.2pt" o:ole="">
            <v:imagedata r:id="rId35" o:title=""/>
          </v:shape>
          <o:OLEObject Type="Embed" ProgID="Equation.DSMT4" ShapeID="_x0000_i1078" DrawAspect="Content" ObjectID="_1791210839" r:id="rId36"/>
        </w:object>
      </w:r>
      <w:r w:rsidRPr="00F353F0">
        <w:t xml:space="preserve"> </w:t>
      </w:r>
      <w:r>
        <w:t xml:space="preserve">== 0 and if </w:t>
      </w:r>
      <w:r w:rsidR="00E255D8" w:rsidRPr="003A262C">
        <w:rPr>
          <w:position w:val="-14"/>
        </w:rPr>
        <w:object w:dxaOrig="460" w:dyaOrig="420" w14:anchorId="097C095F">
          <v:shape id="_x0000_i1083" type="#_x0000_t75" style="width:22.8pt;height:21pt" o:ole="">
            <v:imagedata r:id="rId33" o:title=""/>
          </v:shape>
          <o:OLEObject Type="Embed" ProgID="Equation.DSMT4" ShapeID="_x0000_i1083" DrawAspect="Content" ObjectID="_1791210840" r:id="rId37"/>
        </w:object>
      </w:r>
      <w:r w:rsidR="00E255D8">
        <w:t xml:space="preserve"> </w:t>
      </w:r>
      <w:r w:rsidR="00E255D8">
        <w:t>&gt;</w:t>
      </w:r>
      <w:r w:rsidR="00E255D8">
        <w:t xml:space="preserve"> 0,  </w:t>
      </w:r>
      <w:r w:rsidR="00E255D8" w:rsidRPr="003A262C">
        <w:rPr>
          <w:position w:val="-14"/>
        </w:rPr>
        <w:object w:dxaOrig="460" w:dyaOrig="380" w14:anchorId="768046AB">
          <v:shape id="_x0000_i1084" type="#_x0000_t75" style="width:22.8pt;height:19.2pt" o:ole="">
            <v:imagedata r:id="rId35" o:title=""/>
          </v:shape>
          <o:OLEObject Type="Embed" ProgID="Equation.DSMT4" ShapeID="_x0000_i1084" DrawAspect="Content" ObjectID="_1791210841" r:id="rId38"/>
        </w:object>
      </w:r>
      <w:r w:rsidR="00E255D8" w:rsidRPr="00F353F0">
        <w:t xml:space="preserve"> </w:t>
      </w:r>
      <w:r w:rsidR="00E255D8">
        <w:t xml:space="preserve">== </w:t>
      </w:r>
      <w:r>
        <w:t xml:space="preserve">ceiling </w:t>
      </w:r>
      <w:r w:rsidR="00E255D8">
        <w:t>(</w:t>
      </w:r>
      <w:r w:rsidR="00E255D8" w:rsidRPr="003A262C">
        <w:rPr>
          <w:position w:val="-14"/>
        </w:rPr>
        <w:object w:dxaOrig="460" w:dyaOrig="420" w14:anchorId="429D7AD2">
          <v:shape id="_x0000_i1085" type="#_x0000_t75" style="width:22.8pt;height:21pt" o:ole="">
            <v:imagedata r:id="rId33" o:title=""/>
          </v:shape>
          <o:OLEObject Type="Embed" ProgID="Equation.DSMT4" ShapeID="_x0000_i1085" DrawAspect="Content" ObjectID="_1791210842" r:id="rId39"/>
        </w:object>
      </w:r>
      <w:r w:rsidR="00E255D8">
        <w:t xml:space="preserve">) </w:t>
      </w:r>
      <w:r>
        <w:t xml:space="preserve">and the remainder of </w:t>
      </w:r>
      <w:r w:rsidR="00AF2D6E" w:rsidRPr="003A262C">
        <w:rPr>
          <w:position w:val="-14"/>
        </w:rPr>
        <w:object w:dxaOrig="460" w:dyaOrig="420" w14:anchorId="090510E0">
          <v:shape id="_x0000_i1096" type="#_x0000_t75" style="width:22.8pt;height:21pt" o:ole="">
            <v:imagedata r:id="rId33" o:title=""/>
          </v:shape>
          <o:OLEObject Type="Embed" ProgID="Equation.DSMT4" ShapeID="_x0000_i1096" DrawAspect="Content" ObjectID="_1791210843" r:id="rId40"/>
        </w:object>
      </w:r>
      <w:r w:rsidR="00AF2D6E">
        <w:t xml:space="preserve">- </w:t>
      </w:r>
      <w:r w:rsidR="00E255D8">
        <w:t>ceiling (</w:t>
      </w:r>
      <w:r w:rsidR="00E255D8" w:rsidRPr="003A262C">
        <w:rPr>
          <w:position w:val="-14"/>
        </w:rPr>
        <w:object w:dxaOrig="460" w:dyaOrig="420" w14:anchorId="56F896CB">
          <v:shape id="_x0000_i1088" type="#_x0000_t75" style="width:22.8pt;height:21pt" o:ole="">
            <v:imagedata r:id="rId33" o:title=""/>
          </v:shape>
          <o:OLEObject Type="Embed" ProgID="Equation.DSMT4" ShapeID="_x0000_i1088" DrawAspect="Content" ObjectID="_1791210844" r:id="rId41"/>
        </w:object>
      </w:r>
      <w:r w:rsidR="00E255D8">
        <w:t xml:space="preserve">)  </w:t>
      </w:r>
      <w:r>
        <w:t xml:space="preserve">is added to </w:t>
      </w:r>
      <w:r w:rsidR="00E255D8" w:rsidRPr="003A262C">
        <w:rPr>
          <w:position w:val="-14"/>
        </w:rPr>
        <w:object w:dxaOrig="600" w:dyaOrig="420" w14:anchorId="600D2B9E">
          <v:shape id="_x0000_i1092" type="#_x0000_t75" style="width:30pt;height:21pt" o:ole="">
            <v:imagedata r:id="rId42" o:title=""/>
          </v:shape>
          <o:OLEObject Type="Embed" ProgID="Equation.DSMT4" ShapeID="_x0000_i1092" DrawAspect="Content" ObjectID="_1791210845" r:id="rId43"/>
        </w:object>
      </w:r>
      <w:r w:rsidRPr="00F353F0">
        <w:t>.</w:t>
      </w:r>
      <w:r>
        <w:t xml:space="preserve"> The process continues</w:t>
      </w:r>
      <w:r w:rsidR="0030284D">
        <w:t xml:space="preserve"> for each survey day</w:t>
      </w:r>
      <w:r>
        <w:t xml:space="preserve"> </w:t>
      </w:r>
      <w:r w:rsidR="00AF2D6E" w:rsidRPr="00AF2D6E">
        <w:rPr>
          <w:i/>
        </w:rPr>
        <w:t>D</w:t>
      </w:r>
      <w:r w:rsidR="00AF2D6E">
        <w:t xml:space="preserve"> </w:t>
      </w:r>
      <w:r w:rsidR="0030284D">
        <w:t>and</w:t>
      </w:r>
      <w:r w:rsidR="00AF2D6E">
        <w:t xml:space="preserve"> reach </w:t>
      </w:r>
      <w:r w:rsidR="00AF2D6E" w:rsidRPr="00AF2D6E">
        <w:rPr>
          <w:i/>
        </w:rPr>
        <w:t>R</w:t>
      </w:r>
      <w:r w:rsidR="00AF2D6E">
        <w:t>.</w:t>
      </w:r>
      <w:r>
        <w:t xml:space="preserve"> </w:t>
      </w:r>
    </w:p>
    <w:p w14:paraId="77CB9B95" w14:textId="2C0D8C8E" w:rsidR="00C329F9" w:rsidRPr="00F353F0" w:rsidRDefault="00C329F9" w:rsidP="00653279">
      <w:r w:rsidRPr="00F353F0">
        <w:rPr>
          <w:b/>
        </w:rPr>
        <w:t>Step 4</w:t>
      </w:r>
      <w:r w:rsidR="0077567C" w:rsidRPr="00F353F0">
        <w:rPr>
          <w:b/>
        </w:rPr>
        <w:t>, redd timing correction</w:t>
      </w:r>
      <w:r w:rsidRPr="00F353F0">
        <w:t xml:space="preserve">: Finally, </w:t>
      </w:r>
      <w:r w:rsidR="00D0378C">
        <w:t>spawn</w:t>
      </w:r>
      <w:r w:rsidRPr="00F353F0">
        <w:t xml:space="preserve"> timing is computed by assuming that 7 days passed between spawning and detection of the </w:t>
      </w:r>
      <w:r w:rsidR="00D0378C">
        <w:t>FFS</w:t>
      </w:r>
      <w:r w:rsidRPr="00F353F0">
        <w:t xml:space="preserve"> so the number of redds on </w:t>
      </w:r>
      <w:r w:rsidR="001E1C3E">
        <w:t xml:space="preserve">any </w:t>
      </w:r>
      <w:r w:rsidRPr="00F353F0">
        <w:t xml:space="preserve">day </w:t>
      </w:r>
      <w:r w:rsidRPr="00F353F0">
        <w:rPr>
          <w:i/>
        </w:rPr>
        <w:t>D</w:t>
      </w:r>
      <w:r w:rsidRPr="00F353F0">
        <w:t xml:space="preserve"> in reach </w:t>
      </w:r>
      <w:r w:rsidRPr="00F353F0">
        <w:rPr>
          <w:i/>
        </w:rPr>
        <w:t>R</w:t>
      </w:r>
      <w:r w:rsidRPr="00F353F0">
        <w:t xml:space="preserve"> is:</w:t>
      </w:r>
    </w:p>
    <w:p w14:paraId="591C9625" w14:textId="60B3A5E5" w:rsidR="00C329F9" w:rsidRPr="00F353F0" w:rsidRDefault="00C329F9" w:rsidP="00653279">
      <w:pPr>
        <w:rPr>
          <w:noProof/>
        </w:rPr>
      </w:pPr>
      <w:r w:rsidRPr="00F353F0">
        <w:rPr>
          <w:noProof/>
        </w:rPr>
        <w:tab/>
      </w:r>
      <w:ins w:id="7" w:author="Jennifer L. Gosselin" w:date="2023-08-18T08:58:00Z">
        <w:r w:rsidR="005E369A" w:rsidRPr="00F353F0">
          <w:rPr>
            <w:noProof/>
            <w:position w:val="-14"/>
          </w:rPr>
          <w:object w:dxaOrig="1719" w:dyaOrig="380" w14:anchorId="343DC547">
            <v:shape id="_x0000_i1031" type="#_x0000_t75" style="width:85.2pt;height:19.8pt" o:ole="">
              <v:imagedata r:id="rId44" o:title=""/>
            </v:shape>
            <o:OLEObject Type="Embed" ProgID="Equation.DSMT4" ShapeID="_x0000_i1031" DrawAspect="Content" ObjectID="_1791210846" r:id="rId45"/>
          </w:object>
        </w:r>
      </w:ins>
      <w:r w:rsidR="00AB4DD2" w:rsidRPr="00F353F0">
        <w:rPr>
          <w:noProof/>
        </w:rPr>
        <w:tab/>
        <w:t xml:space="preserve"> (</w:t>
      </w:r>
      <w:r w:rsidR="00AB4DD2" w:rsidRPr="00F353F0">
        <w:rPr>
          <w:noProof/>
        </w:rPr>
        <w:fldChar w:fldCharType="begin"/>
      </w:r>
      <w:r w:rsidR="00AB4DD2" w:rsidRPr="00F353F0">
        <w:rPr>
          <w:noProof/>
        </w:rPr>
        <w:instrText xml:space="preserve"> SEQ Eq. \* ARABIC </w:instrText>
      </w:r>
      <w:r w:rsidR="00AB4DD2" w:rsidRPr="00F353F0">
        <w:rPr>
          <w:noProof/>
        </w:rPr>
        <w:fldChar w:fldCharType="separate"/>
      </w:r>
      <w:r w:rsidR="00416C82" w:rsidRPr="00F353F0">
        <w:rPr>
          <w:noProof/>
        </w:rPr>
        <w:t>6</w:t>
      </w:r>
      <w:r w:rsidR="00AB4DD2" w:rsidRPr="00F353F0">
        <w:rPr>
          <w:noProof/>
        </w:rPr>
        <w:fldChar w:fldCharType="end"/>
      </w:r>
      <w:r w:rsidR="00AB4DD2" w:rsidRPr="00F353F0">
        <w:rPr>
          <w:noProof/>
        </w:rPr>
        <w:t>)</w:t>
      </w:r>
    </w:p>
    <w:p w14:paraId="75BF3DD4" w14:textId="77777777" w:rsidR="002276BD" w:rsidRDefault="002276BD" w:rsidP="00653279"/>
    <w:p w14:paraId="38B8DC63" w14:textId="4F0E4EC1" w:rsidR="00C753DA" w:rsidRPr="00F353F0" w:rsidRDefault="0077567C" w:rsidP="00653279">
      <w:r w:rsidRPr="00F353F0">
        <w:t xml:space="preserve">Small discrepancies each year between </w:t>
      </w:r>
      <w:r w:rsidR="00B10B45" w:rsidRPr="00F353F0">
        <w:rPr>
          <w:position w:val="-30"/>
        </w:rPr>
        <w:object w:dxaOrig="920" w:dyaOrig="560" w14:anchorId="1752BCA1">
          <v:shape id="_x0000_i1032" type="#_x0000_t75" style="width:46.2pt;height:28.2pt" o:ole="">
            <v:imagedata r:id="rId46" o:title=""/>
          </v:shape>
          <o:OLEObject Type="Embed" ProgID="Equation.DSMT4" ShapeID="_x0000_i1032" DrawAspect="Content" ObjectID="_1791210847" r:id="rId47"/>
        </w:object>
      </w:r>
      <w:r w:rsidRPr="00F353F0">
        <w:t xml:space="preserve"> and </w:t>
      </w:r>
      <w:r w:rsidR="00B10B45" w:rsidRPr="00F353F0">
        <w:rPr>
          <w:position w:val="-30"/>
        </w:rPr>
        <w:object w:dxaOrig="1219" w:dyaOrig="560" w14:anchorId="7DB791BF">
          <v:shape id="_x0000_i1033" type="#_x0000_t75" style="width:61.2pt;height:28.2pt" o:ole="">
            <v:imagedata r:id="rId48" o:title=""/>
          </v:shape>
          <o:OLEObject Type="Embed" ProgID="Equation.DSMT4" ShapeID="_x0000_i1033" DrawAspect="Content" ObjectID="_1791210848" r:id="rId49"/>
        </w:object>
      </w:r>
      <w:r w:rsidRPr="00F353F0">
        <w:t xml:space="preserve"> are ignored. </w:t>
      </w:r>
      <w:r w:rsidR="001E1C3E">
        <w:t>Discrepancies occur because adjusted reah counts less than zwreo are ignored, and because the timing distribution adjustment ignores the potentially negative fractional values left over for the day after the survey period</w:t>
      </w:r>
      <w:r w:rsidR="00827978">
        <w:t xml:space="preserve">. </w:t>
      </w:r>
      <w:r w:rsidRPr="00F353F0">
        <w:t xml:space="preserve">The annual discrepancies </w:t>
      </w:r>
      <w:r w:rsidR="00827978">
        <w:t>in 2004–2023</w:t>
      </w:r>
      <w:r w:rsidR="00AB4DD2" w:rsidRPr="00F353F0">
        <w:t xml:space="preserve"> </w:t>
      </w:r>
      <w:r w:rsidRPr="00F353F0">
        <w:t xml:space="preserve">ranged </w:t>
      </w:r>
      <w:r w:rsidR="00CB03B1">
        <w:t>2-14</w:t>
      </w:r>
      <w:r w:rsidRPr="00F353F0">
        <w:t xml:space="preserve"> redds, with a median </w:t>
      </w:r>
      <w:r w:rsidR="005242F4" w:rsidRPr="00F353F0">
        <w:t>of</w:t>
      </w:r>
      <w:r w:rsidR="00D7020B" w:rsidRPr="00F353F0">
        <w:t xml:space="preserve"> 3</w:t>
      </w:r>
      <w:r w:rsidR="00CB03B1">
        <w:t>.5</w:t>
      </w:r>
      <w:r w:rsidR="00D7020B" w:rsidRPr="00F353F0">
        <w:t>.</w:t>
      </w:r>
    </w:p>
    <w:p w14:paraId="088FBF7B" w14:textId="24FE0D56" w:rsidR="00653279" w:rsidRPr="00653279" w:rsidRDefault="00E81D5C" w:rsidP="00653279">
      <w:r>
        <w:t>The distribution of redds</w:t>
      </w:r>
      <w:r w:rsidR="0084112B" w:rsidRPr="00F353F0">
        <w:t xml:space="preserve"> inferred from the </w:t>
      </w:r>
      <w:r>
        <w:t>two</w:t>
      </w:r>
      <w:r w:rsidR="0084112B" w:rsidRPr="00F353F0">
        <w:t xml:space="preserve"> survey</w:t>
      </w:r>
      <w:r>
        <w:t>s</w:t>
      </w:r>
      <w:r w:rsidR="0084112B" w:rsidRPr="00F353F0">
        <w:t xml:space="preserve"> </w:t>
      </w:r>
      <w:r>
        <w:t>can be</w:t>
      </w:r>
      <w:r w:rsidR="0084112B" w:rsidRPr="00F353F0">
        <w:t xml:space="preserve"> </w:t>
      </w:r>
      <w:r w:rsidR="006B149D">
        <w:t>re-</w:t>
      </w:r>
      <w:r w:rsidR="0084112B" w:rsidRPr="00F353F0">
        <w:t>allocate</w:t>
      </w:r>
      <w:r>
        <w:t>d</w:t>
      </w:r>
      <w:r w:rsidR="0084112B" w:rsidRPr="00F353F0">
        <w:t xml:space="preserve"> across days when observations were missing</w:t>
      </w:r>
      <w:r>
        <w:t xml:space="preserve"> to aid in interpretation and comparison of distributions</w:t>
      </w:r>
      <w:r w:rsidR="0084112B" w:rsidRPr="00F353F0">
        <w:t xml:space="preserve">. </w:t>
      </w:r>
      <w:r w:rsidR="006B149D">
        <w:t>For the aerial survey, t</w:t>
      </w:r>
      <w:r w:rsidR="0084112B" w:rsidRPr="00F353F0">
        <w:t>he counts·d</w:t>
      </w:r>
      <w:r w:rsidR="0084112B" w:rsidRPr="00F353F0">
        <w:rPr>
          <w:vertAlign w:val="superscript"/>
        </w:rPr>
        <w:t>-1</w:t>
      </w:r>
      <w:r w:rsidR="0084112B" w:rsidRPr="00F353F0">
        <w:t xml:space="preserve"> are </w:t>
      </w:r>
      <w:r>
        <w:t>smoothed</w:t>
      </w:r>
      <w:r w:rsidR="0084112B" w:rsidRPr="00F353F0">
        <w:t xml:space="preserve"> by </w:t>
      </w:r>
      <w:r w:rsidR="00653279">
        <w:t>a backwards-</w:t>
      </w:r>
      <w:r w:rsidR="007815D7">
        <w:t xml:space="preserve">moving average with an adaptive time window. Counts are </w:t>
      </w:r>
      <w:r w:rsidR="0084112B" w:rsidRPr="00F353F0">
        <w:t>re-allocat</w:t>
      </w:r>
      <w:r w:rsidR="007815D7">
        <w:t>ed from</w:t>
      </w:r>
      <w:r w:rsidR="0084112B" w:rsidRPr="00F353F0">
        <w:t xml:space="preserve"> the observed </w:t>
      </w:r>
      <w:r w:rsidR="007815D7">
        <w:t xml:space="preserve">day in a backward calculation </w:t>
      </w:r>
      <w:r w:rsidR="0084112B" w:rsidRPr="00F353F0">
        <w:t xml:space="preserve">to the </w:t>
      </w:r>
      <w:r w:rsidR="007815D7">
        <w:t xml:space="preserve">day after the </w:t>
      </w:r>
      <w:r w:rsidR="0084112B" w:rsidRPr="00F353F0">
        <w:t>previous survey</w:t>
      </w:r>
      <w:r w:rsidR="007815D7">
        <w:t xml:space="preserve"> day</w:t>
      </w:r>
      <w:r w:rsidR="0084112B" w:rsidRPr="00F353F0">
        <w:t xml:space="preserve"> or 7 d</w:t>
      </w:r>
      <w:r w:rsidR="007815D7">
        <w:t>ays</w:t>
      </w:r>
      <w:r w:rsidR="0084112B" w:rsidRPr="00F353F0">
        <w:t xml:space="preserve">, whichever is less. </w:t>
      </w:r>
      <w:r w:rsidR="007815D7">
        <w:t>The</w:t>
      </w:r>
      <w:r w:rsidR="0084112B" w:rsidRPr="00F353F0">
        <w:t xml:space="preserve"> average counts·d</w:t>
      </w:r>
      <w:r w:rsidR="0084112B" w:rsidRPr="00F353F0">
        <w:rPr>
          <w:vertAlign w:val="superscript"/>
        </w:rPr>
        <w:t>-1</w:t>
      </w:r>
      <w:r w:rsidR="0084112B" w:rsidRPr="00F353F0">
        <w:t xml:space="preserve"> </w:t>
      </w:r>
      <w:r>
        <w:t xml:space="preserve">over the time window </w:t>
      </w:r>
      <w:r w:rsidR="007815D7">
        <w:t xml:space="preserve">is </w:t>
      </w:r>
      <w:r w:rsidR="0084112B" w:rsidRPr="00F353F0">
        <w:t>rounded</w:t>
      </w:r>
      <w:r w:rsidR="0084112B" w:rsidRPr="00F353F0">
        <w:rPr>
          <w:rFonts w:cs="Arial"/>
        </w:rPr>
        <w:t xml:space="preserve"> </w:t>
      </w:r>
      <w:r w:rsidR="0084112B" w:rsidRPr="00F353F0">
        <w:t xml:space="preserve">to the nearest integer </w:t>
      </w:r>
      <w:r>
        <w:t>to associate</w:t>
      </w:r>
      <w:r w:rsidR="0084112B" w:rsidRPr="00F353F0">
        <w:t xml:space="preserve"> with each day, with </w:t>
      </w:r>
      <w:r w:rsidR="00C709F5">
        <w:t>higher</w:t>
      </w:r>
      <w:r w:rsidR="0084112B" w:rsidRPr="00F353F0">
        <w:t xml:space="preserve"> number(s) of redds being on </w:t>
      </w:r>
      <w:r w:rsidR="00C709F5">
        <w:t>and previous to</w:t>
      </w:r>
      <w:r w:rsidR="0084112B" w:rsidRPr="00F353F0">
        <w:t xml:space="preserve"> the observation day (e.g., 9 new redds</w:t>
      </w:r>
      <w:r w:rsidR="00C709F5">
        <w:t xml:space="preserve"> seen on</w:t>
      </w:r>
      <w:r w:rsidR="006C33C9">
        <w:t xml:space="preserve"> a </w:t>
      </w:r>
      <w:r w:rsidR="006C33C9">
        <w:lastRenderedPageBreak/>
        <w:t>survey day</w:t>
      </w:r>
      <w:r w:rsidR="0084112B" w:rsidRPr="00F353F0">
        <w:t xml:space="preserve"> </w:t>
      </w:r>
      <w:r w:rsidR="006C33C9">
        <w:t xml:space="preserve">one week after the previous survey day are allocated as 2 redds on that </w:t>
      </w:r>
      <w:r w:rsidR="0084112B" w:rsidRPr="00F353F0">
        <w:t>day, 2 on the previous day, and 1 on each of the 5 days prior).</w:t>
      </w:r>
      <w:r w:rsidR="00E40084">
        <w:t xml:space="preserve"> </w:t>
      </w:r>
    </w:p>
    <w:p w14:paraId="7701E365" w14:textId="2B09825D" w:rsidR="0084112B" w:rsidRPr="00653279" w:rsidRDefault="006B149D" w:rsidP="00653279">
      <w:r>
        <w:t>The carcass survey counts</w:t>
      </w:r>
      <w:r w:rsidRPr="00F353F0">
        <w:t>·d</w:t>
      </w:r>
      <w:r w:rsidRPr="00F353F0">
        <w:rPr>
          <w:vertAlign w:val="superscript"/>
        </w:rPr>
        <w:t>-1</w:t>
      </w:r>
      <w:r>
        <w:rPr>
          <w:vertAlign w:val="subscript"/>
        </w:rPr>
        <w:t xml:space="preserve"> </w:t>
      </w:r>
      <w:r>
        <w:t xml:space="preserve"> are not re-allocated </w:t>
      </w:r>
      <w:r w:rsidR="007815D7">
        <w:t xml:space="preserve">backwards, </w:t>
      </w:r>
      <w:r>
        <w:t>but smoothed</w:t>
      </w:r>
      <w:r w:rsidR="007815D7">
        <w:t xml:space="preserve"> twice</w:t>
      </w:r>
      <w:r>
        <w:t xml:space="preserve"> with a 3-day </w:t>
      </w:r>
      <w:r w:rsidR="007815D7">
        <w:t>centered</w:t>
      </w:r>
      <w:r w:rsidR="00E81D5C">
        <w:t xml:space="preserve">, </w:t>
      </w:r>
      <w:r w:rsidR="007815D7">
        <w:t>moving</w:t>
      </w:r>
      <w:r>
        <w:t xml:space="preserve"> average. </w:t>
      </w:r>
      <w:r w:rsidR="00E40084">
        <w:t xml:space="preserve">The reallocated redds are then </w:t>
      </w:r>
      <w:r w:rsidR="00E81D5C">
        <w:t>interpreted to obtain the median spawning day</w:t>
      </w:r>
      <w:r w:rsidR="00E40084">
        <w:t xml:space="preserve"> and the length of the spawning season. </w:t>
      </w:r>
      <w:r w:rsidR="007815D7">
        <w:t xml:space="preserve">The median spawning day is the </w:t>
      </w:r>
      <w:r w:rsidR="00E81D5C">
        <w:t xml:space="preserve">mean </w:t>
      </w:r>
      <w:r w:rsidR="007815D7">
        <w:t xml:space="preserve">day on which the </w:t>
      </w:r>
      <w:r w:rsidR="007E6A30">
        <w:t>cumulative</w:t>
      </w:r>
      <w:r w:rsidR="007815D7">
        <w:t xml:space="preserve"> number </w:t>
      </w:r>
      <w:r w:rsidR="0079344E">
        <w:t>to</w:t>
      </w:r>
      <w:r w:rsidR="00E81D5C">
        <w:t>-</w:t>
      </w:r>
      <w:r w:rsidR="0079344E">
        <w:t xml:space="preserve">date </w:t>
      </w:r>
      <w:r w:rsidR="007E6A30">
        <w:t xml:space="preserve">equals </w:t>
      </w:r>
      <w:r w:rsidR="007815D7">
        <w:t>50%</w:t>
      </w:r>
      <w:r w:rsidR="0079344E">
        <w:t xml:space="preserve"> of the final count</w:t>
      </w:r>
      <w:r w:rsidR="007E6A30">
        <w:t>.</w:t>
      </w:r>
      <w:r w:rsidR="007815D7">
        <w:t xml:space="preserve">  </w:t>
      </w:r>
      <w:r w:rsidR="00E40084" w:rsidRPr="00F353F0">
        <w:t xml:space="preserve">The length of the spawning season </w:t>
      </w:r>
      <w:r w:rsidR="00E40084">
        <w:t xml:space="preserve">is </w:t>
      </w:r>
      <w:r w:rsidR="00E40084" w:rsidRPr="00F353F0">
        <w:t xml:space="preserve">based on the timing of the middle 95% of the </w:t>
      </w:r>
      <w:r w:rsidR="00D17795">
        <w:t>redd distribution</w:t>
      </w:r>
      <w:r w:rsidR="007E6A30">
        <w:t xml:space="preserve"> using the the number of days between the 2.5% and 97.5% quantiles of timing</w:t>
      </w:r>
      <w:r w:rsidR="00D17795">
        <w:t>.</w:t>
      </w:r>
      <w:r w:rsidR="00E40084" w:rsidRPr="00F353F0">
        <w:t xml:space="preserve"> </w:t>
      </w:r>
      <w:r w:rsidR="0084112B" w:rsidRPr="00F353F0">
        <w:t xml:space="preserve"> </w:t>
      </w:r>
    </w:p>
    <w:p w14:paraId="262D9523" w14:textId="77777777" w:rsidR="00550882" w:rsidRPr="00F353F0" w:rsidRDefault="00550882" w:rsidP="00653279">
      <w:pPr>
        <w:pStyle w:val="Heading2"/>
      </w:pPr>
    </w:p>
    <w:p w14:paraId="3DEA6E88" w14:textId="03D89089" w:rsidR="00C329F9" w:rsidRPr="00F353F0" w:rsidRDefault="00C329F9" w:rsidP="00653279">
      <w:pPr>
        <w:pStyle w:val="Heading2"/>
      </w:pPr>
      <w:r w:rsidRPr="00F353F0">
        <w:t>Results</w:t>
      </w:r>
    </w:p>
    <w:p w14:paraId="450B502F" w14:textId="62781B14" w:rsidR="00D7020B" w:rsidRPr="00F353F0" w:rsidRDefault="00434441" w:rsidP="00653279">
      <w:r>
        <w:t>Aerial and carcass survey data are used to infer the number of redds in the river, the median date of spawning, the length of the spawning season, and the location of the redds.</w:t>
      </w:r>
      <w:r w:rsidR="00C709F5">
        <w:t xml:space="preserve"> </w:t>
      </w:r>
      <w:r w:rsidR="00D656AC" w:rsidRPr="00F353F0">
        <w:t>From 2004</w:t>
      </w:r>
      <w:r w:rsidR="00AB4DD2" w:rsidRPr="00F353F0">
        <w:t>–</w:t>
      </w:r>
      <w:r w:rsidR="00D656AC" w:rsidRPr="00F353F0">
        <w:t>202</w:t>
      </w:r>
      <w:r w:rsidR="00BC3EFF" w:rsidRPr="00F353F0">
        <w:t>3</w:t>
      </w:r>
      <w:r w:rsidR="00D656AC" w:rsidRPr="00F353F0">
        <w:t>, the redd counts inferred from the carcass survey were almost always greater that the redd counts from the aerial survey (</w:t>
      </w:r>
      <w:r w:rsidR="005A049E" w:rsidRPr="00F353F0">
        <w:fldChar w:fldCharType="begin"/>
      </w:r>
      <w:r w:rsidR="005A049E" w:rsidRPr="00F353F0">
        <w:instrText xml:space="preserve"> REF _Ref143262918 \h  \* MERGEFORMAT </w:instrText>
      </w:r>
      <w:r w:rsidR="005A049E" w:rsidRPr="00F353F0">
        <w:fldChar w:fldCharType="separate"/>
      </w:r>
      <w:r w:rsidR="00416C82" w:rsidRPr="00F353F0">
        <w:t xml:space="preserve">Fig. </w:t>
      </w:r>
      <w:r w:rsidR="00416C82" w:rsidRPr="00F353F0">
        <w:rPr>
          <w:noProof/>
        </w:rPr>
        <w:t>2</w:t>
      </w:r>
      <w:r w:rsidR="005A049E" w:rsidRPr="00F353F0">
        <w:fldChar w:fldCharType="end"/>
      </w:r>
      <w:r w:rsidR="00D656AC" w:rsidRPr="00F353F0">
        <w:t xml:space="preserve">). </w:t>
      </w:r>
      <w:r w:rsidR="001E7FD9" w:rsidRPr="00F353F0">
        <w:t xml:space="preserve">The most noticeable improvements in redd counts were in 2011 and 2016 when aerial surveying found 18 redds both years, while the carcass survey resulted in 167 and 136 redds, respectively. </w:t>
      </w:r>
      <w:r w:rsidR="00D656AC" w:rsidRPr="00F353F0">
        <w:t>The annual number of inferred redds from the carcass survey averaged 8</w:t>
      </w:r>
      <w:r w:rsidR="00D7020B" w:rsidRPr="00F353F0">
        <w:t>24</w:t>
      </w:r>
      <w:r w:rsidR="00D656AC" w:rsidRPr="00F353F0">
        <w:t xml:space="preserve"> ± SD 7</w:t>
      </w:r>
      <w:r w:rsidR="00D7020B" w:rsidRPr="00F353F0">
        <w:t>57</w:t>
      </w:r>
      <w:r w:rsidR="00D656AC" w:rsidRPr="00F353F0">
        <w:t xml:space="preserve"> and ranged 62</w:t>
      </w:r>
      <w:r w:rsidR="005242F4" w:rsidRPr="00F353F0">
        <w:t>–</w:t>
      </w:r>
      <w:r w:rsidR="00D656AC" w:rsidRPr="00F353F0">
        <w:t xml:space="preserve">2952, while the number redds from the aerial survey averaged </w:t>
      </w:r>
      <w:r w:rsidR="00D7020B" w:rsidRPr="00F353F0">
        <w:t>390</w:t>
      </w:r>
      <w:r w:rsidR="00D656AC" w:rsidRPr="00F353F0">
        <w:t xml:space="preserve"> ± SD 43</w:t>
      </w:r>
      <w:r w:rsidR="00D7020B" w:rsidRPr="00F353F0">
        <w:t>2</w:t>
      </w:r>
      <w:r w:rsidR="00D656AC" w:rsidRPr="00F353F0">
        <w:t xml:space="preserve"> and ranged 18</w:t>
      </w:r>
      <w:r w:rsidR="005242F4" w:rsidRPr="00F353F0">
        <w:t>–</w:t>
      </w:r>
      <w:r w:rsidR="00D656AC" w:rsidRPr="00F353F0">
        <w:t xml:space="preserve">1968. The only year when there were fewer redds estimated from the carcass survey than the aerial survey was in 2008 with 383 and 441 redds, respectively. </w:t>
      </w:r>
      <w:r w:rsidR="00D7020B" w:rsidRPr="00F353F0">
        <w:t xml:space="preserve">Overall, improvements in redd counts, from the carcass survey compared to the aerial survey, averaged 305% </w:t>
      </w:r>
      <w:r w:rsidR="00D7020B" w:rsidRPr="00F353F0">
        <w:sym w:font="Symbol" w:char="F020"/>
      </w:r>
      <w:r w:rsidR="00D7020B" w:rsidRPr="00F353F0">
        <w:sym w:font="Symbol" w:char="F0B1"/>
      </w:r>
      <w:r w:rsidR="00D7020B" w:rsidRPr="00F353F0">
        <w:t xml:space="preserve"> SD 218%, and were as great as 927%.</w:t>
      </w:r>
    </w:p>
    <w:p w14:paraId="20957832" w14:textId="7FD24453" w:rsidR="0084112B" w:rsidRPr="00F353F0" w:rsidRDefault="00BC3EFF" w:rsidP="00653279">
      <w:r w:rsidRPr="00F353F0">
        <w:lastRenderedPageBreak/>
        <w:t xml:space="preserve">Over the 20 years of this study, the aerial surveys identified </w:t>
      </w:r>
      <w:r w:rsidR="00434441">
        <w:t>only</w:t>
      </w:r>
      <w:r w:rsidRPr="00F353F0">
        <w:t xml:space="preserve"> 13 redds outside of the carcass survey bounds</w:t>
      </w:r>
      <w:r w:rsidR="00482725" w:rsidRPr="00F353F0">
        <w:t xml:space="preserve"> (0.2% of total) and 11 of them were in 2007.</w:t>
      </w:r>
      <w:r w:rsidRPr="00F353F0">
        <w:t xml:space="preserve"> </w:t>
      </w:r>
      <w:r w:rsidR="0084112B" w:rsidRPr="00F353F0">
        <w:t xml:space="preserve">Thus the carcass survey is generally accounting for </w:t>
      </w:r>
      <w:r w:rsidR="00320829">
        <w:t>the distribution</w:t>
      </w:r>
      <w:r w:rsidR="0084112B" w:rsidRPr="00F353F0">
        <w:t xml:space="preserve"> of the WRCS redds.</w:t>
      </w:r>
      <w:r w:rsidR="00894423">
        <w:t xml:space="preserve"> </w:t>
      </w:r>
    </w:p>
    <w:p w14:paraId="37953673" w14:textId="49765003" w:rsidR="003830D4" w:rsidRPr="00F353F0" w:rsidRDefault="000352D3" w:rsidP="00653279">
      <w:r w:rsidRPr="00F353F0">
        <w:t xml:space="preserve">The population’s </w:t>
      </w:r>
      <w:r w:rsidR="00320829">
        <w:t xml:space="preserve">timing metrics for median spawning date and length of spawning season </w:t>
      </w:r>
      <w:r w:rsidRPr="00F353F0">
        <w:t>varied across the years</w:t>
      </w:r>
      <w:r w:rsidR="00D7020B" w:rsidRPr="00F353F0">
        <w:t xml:space="preserve"> and between the methods</w:t>
      </w:r>
      <w:r w:rsidR="00320829">
        <w:t xml:space="preserve"> (</w:t>
      </w:r>
      <w:r w:rsidR="00320829" w:rsidRPr="00320829">
        <w:fldChar w:fldCharType="begin"/>
      </w:r>
      <w:r w:rsidR="00320829" w:rsidRPr="00320829">
        <w:instrText xml:space="preserve"> REF _Ref180564701 \h  \* MERGEFORMAT </w:instrText>
      </w:r>
      <w:r w:rsidR="00320829" w:rsidRPr="00320829">
        <w:fldChar w:fldCharType="separate"/>
      </w:r>
      <w:r w:rsidR="00320829" w:rsidRPr="00320829">
        <w:t xml:space="preserve">Table </w:t>
      </w:r>
      <w:r w:rsidR="00320829" w:rsidRPr="00320829">
        <w:rPr>
          <w:noProof/>
        </w:rPr>
        <w:t>3</w:t>
      </w:r>
      <w:r w:rsidR="00320829" w:rsidRPr="00320829">
        <w:fldChar w:fldCharType="end"/>
      </w:r>
      <w:r w:rsidR="00320829">
        <w:t>)</w:t>
      </w:r>
      <w:r w:rsidRPr="00320829">
        <w:t xml:space="preserve">. </w:t>
      </w:r>
      <w:r w:rsidRPr="00F353F0">
        <w:t xml:space="preserve">The </w:t>
      </w:r>
      <w:r w:rsidR="00D17795">
        <w:t xml:space="preserve">median spawning date computed </w:t>
      </w:r>
      <w:r w:rsidR="00417A4C">
        <w:t>from</w:t>
      </w:r>
      <w:r w:rsidR="00D17795">
        <w:t xml:space="preserve"> the </w:t>
      </w:r>
      <w:r w:rsidR="00417A4C">
        <w:t xml:space="preserve">expanded </w:t>
      </w:r>
      <w:r w:rsidR="00D17795">
        <w:t xml:space="preserve">carcass data was typically later than computed from the aerial redd data, </w:t>
      </w:r>
      <w:r w:rsidR="00320829">
        <w:t>and</w:t>
      </w:r>
      <w:r w:rsidR="00D17795">
        <w:t xml:space="preserve"> ranged from -11 </w:t>
      </w:r>
      <w:r w:rsidRPr="00F353F0">
        <w:t xml:space="preserve">days in </w:t>
      </w:r>
      <w:r w:rsidR="00D17795">
        <w:t xml:space="preserve">2023 to </w:t>
      </w:r>
      <w:r w:rsidRPr="00F353F0">
        <w:t xml:space="preserve">32 days in 2007 with a median difference of </w:t>
      </w:r>
      <w:r w:rsidR="00D17795">
        <w:t>2</w:t>
      </w:r>
      <w:r w:rsidRPr="00F353F0">
        <w:t>.5 days.</w:t>
      </w:r>
      <w:r w:rsidR="0084112B" w:rsidRPr="00F353F0">
        <w:t xml:space="preserve"> </w:t>
      </w:r>
      <w:r w:rsidR="00C709F5" w:rsidRPr="00F353F0">
        <w:t>The length of the spawning season varied from</w:t>
      </w:r>
      <w:r w:rsidR="00713EAF">
        <w:t xml:space="preserve"> 21 to 83 days with the adjusted aerial survey, and from</w:t>
      </w:r>
      <w:r w:rsidR="00C709F5" w:rsidRPr="00F353F0">
        <w:t xml:space="preserve"> 50 to 110 days with </w:t>
      </w:r>
      <w:r w:rsidR="00713EAF">
        <w:t>the adjusted carcass survey</w:t>
      </w:r>
      <w:r w:rsidR="00C709F5" w:rsidRPr="00F353F0">
        <w:t>.</w:t>
      </w:r>
    </w:p>
    <w:p w14:paraId="4CE789BD" w14:textId="305A8A7B" w:rsidR="0097008E" w:rsidRPr="00F353F0" w:rsidRDefault="005D07F9" w:rsidP="00653279">
      <w:r>
        <w:rPr>
          <w:noProof/>
        </w:rPr>
        <w:pict w14:anchorId="6A5613C0">
          <v:shape id="_x0000_i1034" type="#_x0000_t75" style="width:467.4pt;height:267pt">
            <v:imagedata r:id="rId50" o:title="counttimeseries"/>
          </v:shape>
        </w:pict>
      </w:r>
    </w:p>
    <w:p w14:paraId="18DB5A4B" w14:textId="64EFE105" w:rsidR="0084112B" w:rsidRDefault="0097008E" w:rsidP="00653279">
      <w:pPr>
        <w:pStyle w:val="Caption"/>
      </w:pPr>
      <w:bookmarkStart w:id="8" w:name="_Ref143262918"/>
      <w:r w:rsidRPr="00F353F0">
        <w:rPr>
          <w:b/>
          <w:bCs/>
        </w:rPr>
        <w:t xml:space="preserve">Fig. </w:t>
      </w:r>
      <w:r w:rsidRPr="00F353F0">
        <w:rPr>
          <w:b/>
          <w:bCs/>
        </w:rPr>
        <w:fldChar w:fldCharType="begin"/>
      </w:r>
      <w:r w:rsidRPr="00F353F0">
        <w:rPr>
          <w:b/>
          <w:bCs/>
        </w:rPr>
        <w:instrText xml:space="preserve"> SEQ Fig._ \* ARABIC </w:instrText>
      </w:r>
      <w:r w:rsidRPr="00F353F0">
        <w:rPr>
          <w:b/>
          <w:bCs/>
        </w:rPr>
        <w:fldChar w:fldCharType="separate"/>
      </w:r>
      <w:r w:rsidR="00416C82" w:rsidRPr="00F353F0">
        <w:rPr>
          <w:b/>
          <w:bCs/>
          <w:noProof/>
        </w:rPr>
        <w:t>2</w:t>
      </w:r>
      <w:r w:rsidRPr="00F353F0">
        <w:rPr>
          <w:b/>
          <w:bCs/>
        </w:rPr>
        <w:fldChar w:fldCharType="end"/>
      </w:r>
      <w:bookmarkEnd w:id="8"/>
      <w:r w:rsidRPr="00F353F0">
        <w:rPr>
          <w:b/>
          <w:bCs/>
        </w:rPr>
        <w:t xml:space="preserve">. </w:t>
      </w:r>
      <w:r w:rsidRPr="00F353F0">
        <w:t>Annual count of Sacramento River winter-run Chinook salmon (WRCS) redds, estimated from aerial and carcass survey methods.</w:t>
      </w:r>
    </w:p>
    <w:p w14:paraId="619858D4" w14:textId="645B781D" w:rsidR="00417A4C" w:rsidRDefault="00417A4C" w:rsidP="00653279"/>
    <w:p w14:paraId="241BE2CE" w14:textId="77777777" w:rsidR="00417A4C" w:rsidRPr="00417A4C" w:rsidRDefault="00417A4C" w:rsidP="00653279"/>
    <w:p w14:paraId="0E8E68AC" w14:textId="48C9DFE1" w:rsidR="00417A4C" w:rsidRDefault="00417A4C" w:rsidP="00653279">
      <w:pPr>
        <w:pStyle w:val="Caption"/>
      </w:pPr>
      <w:bookmarkStart w:id="9" w:name="_Ref180564701"/>
      <w:r w:rsidRPr="00417A4C">
        <w:rPr>
          <w:b/>
        </w:rPr>
        <w:t xml:space="preserve">Table </w:t>
      </w:r>
      <w:r w:rsidRPr="00417A4C">
        <w:rPr>
          <w:b/>
        </w:rPr>
        <w:fldChar w:fldCharType="begin"/>
      </w:r>
      <w:r w:rsidRPr="00417A4C">
        <w:rPr>
          <w:b/>
        </w:rPr>
        <w:instrText xml:space="preserve"> SEQ Table \* ARABIC </w:instrText>
      </w:r>
      <w:r w:rsidRPr="00417A4C">
        <w:rPr>
          <w:b/>
        </w:rPr>
        <w:fldChar w:fldCharType="separate"/>
      </w:r>
      <w:r w:rsidRPr="00417A4C">
        <w:rPr>
          <w:b/>
          <w:noProof/>
        </w:rPr>
        <w:t>3</w:t>
      </w:r>
      <w:r w:rsidRPr="00417A4C">
        <w:rPr>
          <w:b/>
        </w:rPr>
        <w:fldChar w:fldCharType="end"/>
      </w:r>
      <w:bookmarkEnd w:id="9"/>
      <w:r w:rsidRPr="00417A4C">
        <w:rPr>
          <w:b/>
        </w:rPr>
        <w:t>.</w:t>
      </w:r>
      <w:r>
        <w:t xml:space="preserve"> Spawning season length and median spawning day from the aerial and carcass surveys.</w:t>
      </w:r>
    </w:p>
    <w:tbl>
      <w:tblPr>
        <w:tblStyle w:val="TableGrid"/>
        <w:tblW w:w="0" w:type="auto"/>
        <w:tblLook w:val="04A0" w:firstRow="1" w:lastRow="0" w:firstColumn="1" w:lastColumn="0" w:noHBand="0" w:noVBand="1"/>
      </w:tblPr>
      <w:tblGrid>
        <w:gridCol w:w="1870"/>
        <w:gridCol w:w="1870"/>
        <w:gridCol w:w="1870"/>
        <w:gridCol w:w="1870"/>
        <w:gridCol w:w="1870"/>
      </w:tblGrid>
      <w:tr w:rsidR="00417A4C" w:rsidRPr="00417A4C" w14:paraId="1DE24970" w14:textId="77777777" w:rsidTr="00417A4C">
        <w:tc>
          <w:tcPr>
            <w:tcW w:w="1870" w:type="dxa"/>
          </w:tcPr>
          <w:p w14:paraId="0C7F7692" w14:textId="182DC0F9" w:rsidR="00417A4C" w:rsidRPr="00417A4C" w:rsidRDefault="00417A4C" w:rsidP="00653279">
            <w:r>
              <w:t>Survey year</w:t>
            </w:r>
          </w:p>
        </w:tc>
        <w:tc>
          <w:tcPr>
            <w:tcW w:w="1870" w:type="dxa"/>
          </w:tcPr>
          <w:p w14:paraId="10F467F4" w14:textId="6533B730" w:rsidR="00417A4C" w:rsidRPr="00417A4C" w:rsidRDefault="00417A4C" w:rsidP="00653279">
            <w:r>
              <w:t>Aerial-based season length (days)</w:t>
            </w:r>
          </w:p>
        </w:tc>
        <w:tc>
          <w:tcPr>
            <w:tcW w:w="1870" w:type="dxa"/>
          </w:tcPr>
          <w:p w14:paraId="0B44B5DD" w14:textId="35B598FB" w:rsidR="00417A4C" w:rsidRPr="00417A4C" w:rsidRDefault="002276BD" w:rsidP="00653279">
            <w:r>
              <w:t xml:space="preserve">Adjusted </w:t>
            </w:r>
            <w:r w:rsidR="00417A4C">
              <w:t>Carcass-based season length (days)</w:t>
            </w:r>
          </w:p>
        </w:tc>
        <w:tc>
          <w:tcPr>
            <w:tcW w:w="1870" w:type="dxa"/>
          </w:tcPr>
          <w:p w14:paraId="660197EE" w14:textId="63B168FB" w:rsidR="00417A4C" w:rsidRPr="0093689B" w:rsidRDefault="00417A4C" w:rsidP="00653279">
            <w:r>
              <w:t>Aerial-based median spawning day</w:t>
            </w:r>
            <w:r w:rsidR="0093689B">
              <w:t>*</w:t>
            </w:r>
          </w:p>
        </w:tc>
        <w:tc>
          <w:tcPr>
            <w:tcW w:w="1870" w:type="dxa"/>
          </w:tcPr>
          <w:p w14:paraId="662E6B96" w14:textId="0B99E30B" w:rsidR="00417A4C" w:rsidRPr="0093689B" w:rsidRDefault="00417A4C" w:rsidP="00653279">
            <w:r>
              <w:t>Carcass-based median spawning day</w:t>
            </w:r>
            <w:r w:rsidR="0093689B">
              <w:t>*</w:t>
            </w:r>
          </w:p>
        </w:tc>
      </w:tr>
      <w:tr w:rsidR="00417A4C" w:rsidRPr="00417A4C" w14:paraId="1CB1891D" w14:textId="77777777" w:rsidTr="00417A4C">
        <w:tc>
          <w:tcPr>
            <w:tcW w:w="1870" w:type="dxa"/>
          </w:tcPr>
          <w:p w14:paraId="0D280F67" w14:textId="77777777" w:rsidR="00417A4C" w:rsidRPr="00417A4C" w:rsidRDefault="00417A4C" w:rsidP="00653279">
            <w:r w:rsidRPr="00417A4C">
              <w:t>2004</w:t>
            </w:r>
          </w:p>
        </w:tc>
        <w:tc>
          <w:tcPr>
            <w:tcW w:w="1870" w:type="dxa"/>
          </w:tcPr>
          <w:p w14:paraId="54E3A15B" w14:textId="77777777" w:rsidR="00417A4C" w:rsidRPr="00417A4C" w:rsidRDefault="00417A4C" w:rsidP="00653279">
            <w:r w:rsidRPr="00417A4C">
              <w:t>62</w:t>
            </w:r>
          </w:p>
        </w:tc>
        <w:tc>
          <w:tcPr>
            <w:tcW w:w="1870" w:type="dxa"/>
          </w:tcPr>
          <w:p w14:paraId="3BB21014" w14:textId="77777777" w:rsidR="00417A4C" w:rsidRPr="00417A4C" w:rsidRDefault="00417A4C" w:rsidP="00653279">
            <w:r w:rsidRPr="00417A4C">
              <w:t>63</w:t>
            </w:r>
          </w:p>
        </w:tc>
        <w:tc>
          <w:tcPr>
            <w:tcW w:w="1870" w:type="dxa"/>
          </w:tcPr>
          <w:p w14:paraId="391F97F2" w14:textId="77777777" w:rsidR="00417A4C" w:rsidRPr="00417A4C" w:rsidRDefault="00417A4C" w:rsidP="00653279">
            <w:r w:rsidRPr="00417A4C">
              <w:t>191</w:t>
            </w:r>
          </w:p>
        </w:tc>
        <w:tc>
          <w:tcPr>
            <w:tcW w:w="1870" w:type="dxa"/>
          </w:tcPr>
          <w:p w14:paraId="0C150019" w14:textId="77777777" w:rsidR="00417A4C" w:rsidRPr="00417A4C" w:rsidRDefault="00417A4C" w:rsidP="00653279">
            <w:r w:rsidRPr="00417A4C">
              <w:t>185</w:t>
            </w:r>
          </w:p>
        </w:tc>
      </w:tr>
      <w:tr w:rsidR="00417A4C" w:rsidRPr="00417A4C" w14:paraId="55EC56B3" w14:textId="77777777" w:rsidTr="00417A4C">
        <w:tc>
          <w:tcPr>
            <w:tcW w:w="1870" w:type="dxa"/>
          </w:tcPr>
          <w:p w14:paraId="61E5E2B1" w14:textId="77777777" w:rsidR="00417A4C" w:rsidRPr="00417A4C" w:rsidRDefault="00417A4C" w:rsidP="00653279">
            <w:r w:rsidRPr="00417A4C">
              <w:t>2005</w:t>
            </w:r>
          </w:p>
        </w:tc>
        <w:tc>
          <w:tcPr>
            <w:tcW w:w="1870" w:type="dxa"/>
          </w:tcPr>
          <w:p w14:paraId="4B36933E" w14:textId="77777777" w:rsidR="00417A4C" w:rsidRPr="00417A4C" w:rsidRDefault="00417A4C" w:rsidP="00653279">
            <w:r w:rsidRPr="00417A4C">
              <w:t>64</w:t>
            </w:r>
          </w:p>
        </w:tc>
        <w:tc>
          <w:tcPr>
            <w:tcW w:w="1870" w:type="dxa"/>
          </w:tcPr>
          <w:p w14:paraId="07BB7D6E" w14:textId="77777777" w:rsidR="00417A4C" w:rsidRPr="00417A4C" w:rsidRDefault="00417A4C" w:rsidP="00653279">
            <w:r w:rsidRPr="00417A4C">
              <w:t>58</w:t>
            </w:r>
          </w:p>
        </w:tc>
        <w:tc>
          <w:tcPr>
            <w:tcW w:w="1870" w:type="dxa"/>
          </w:tcPr>
          <w:p w14:paraId="3EC79883" w14:textId="77777777" w:rsidR="00417A4C" w:rsidRPr="00417A4C" w:rsidRDefault="00417A4C" w:rsidP="00653279">
            <w:r w:rsidRPr="00417A4C">
              <w:t>175</w:t>
            </w:r>
          </w:p>
        </w:tc>
        <w:tc>
          <w:tcPr>
            <w:tcW w:w="1870" w:type="dxa"/>
          </w:tcPr>
          <w:p w14:paraId="0A32B23C" w14:textId="77777777" w:rsidR="00417A4C" w:rsidRPr="00417A4C" w:rsidRDefault="00417A4C" w:rsidP="00653279">
            <w:r w:rsidRPr="00417A4C">
              <w:t>180</w:t>
            </w:r>
          </w:p>
        </w:tc>
      </w:tr>
      <w:tr w:rsidR="00417A4C" w:rsidRPr="00417A4C" w14:paraId="67C3728C" w14:textId="77777777" w:rsidTr="00417A4C">
        <w:tc>
          <w:tcPr>
            <w:tcW w:w="1870" w:type="dxa"/>
          </w:tcPr>
          <w:p w14:paraId="66C705FD" w14:textId="77777777" w:rsidR="00417A4C" w:rsidRPr="00417A4C" w:rsidRDefault="00417A4C" w:rsidP="00653279">
            <w:r w:rsidRPr="00417A4C">
              <w:t>2006</w:t>
            </w:r>
          </w:p>
        </w:tc>
        <w:tc>
          <w:tcPr>
            <w:tcW w:w="1870" w:type="dxa"/>
          </w:tcPr>
          <w:p w14:paraId="7C3DA980" w14:textId="77777777" w:rsidR="00417A4C" w:rsidRPr="00417A4C" w:rsidRDefault="00417A4C" w:rsidP="00653279">
            <w:r w:rsidRPr="00417A4C">
              <w:t>37</w:t>
            </w:r>
          </w:p>
        </w:tc>
        <w:tc>
          <w:tcPr>
            <w:tcW w:w="1870" w:type="dxa"/>
          </w:tcPr>
          <w:p w14:paraId="649C9799" w14:textId="77777777" w:rsidR="00417A4C" w:rsidRPr="00417A4C" w:rsidRDefault="00417A4C" w:rsidP="00653279">
            <w:r w:rsidRPr="00417A4C">
              <w:t>64</w:t>
            </w:r>
          </w:p>
        </w:tc>
        <w:tc>
          <w:tcPr>
            <w:tcW w:w="1870" w:type="dxa"/>
          </w:tcPr>
          <w:p w14:paraId="6670AB69" w14:textId="77777777" w:rsidR="00417A4C" w:rsidRPr="00417A4C" w:rsidRDefault="00417A4C" w:rsidP="00653279">
            <w:r w:rsidRPr="00417A4C">
              <w:t>183</w:t>
            </w:r>
          </w:p>
        </w:tc>
        <w:tc>
          <w:tcPr>
            <w:tcW w:w="1870" w:type="dxa"/>
          </w:tcPr>
          <w:p w14:paraId="0B6CCB64" w14:textId="77777777" w:rsidR="00417A4C" w:rsidRPr="00417A4C" w:rsidRDefault="00417A4C" w:rsidP="00653279">
            <w:r w:rsidRPr="00417A4C">
              <w:t>178</w:t>
            </w:r>
          </w:p>
        </w:tc>
      </w:tr>
      <w:tr w:rsidR="00417A4C" w:rsidRPr="00417A4C" w14:paraId="5B03C216" w14:textId="77777777" w:rsidTr="00417A4C">
        <w:tc>
          <w:tcPr>
            <w:tcW w:w="1870" w:type="dxa"/>
          </w:tcPr>
          <w:p w14:paraId="500E600A" w14:textId="77777777" w:rsidR="00417A4C" w:rsidRPr="00417A4C" w:rsidRDefault="00417A4C" w:rsidP="00653279">
            <w:r w:rsidRPr="00417A4C">
              <w:t>2007</w:t>
            </w:r>
          </w:p>
        </w:tc>
        <w:tc>
          <w:tcPr>
            <w:tcW w:w="1870" w:type="dxa"/>
          </w:tcPr>
          <w:p w14:paraId="52875126" w14:textId="77777777" w:rsidR="00417A4C" w:rsidRPr="00417A4C" w:rsidRDefault="00417A4C" w:rsidP="00653279">
            <w:r w:rsidRPr="00417A4C">
              <w:t>53</w:t>
            </w:r>
          </w:p>
        </w:tc>
        <w:tc>
          <w:tcPr>
            <w:tcW w:w="1870" w:type="dxa"/>
          </w:tcPr>
          <w:p w14:paraId="2C40FFC3" w14:textId="77777777" w:rsidR="00417A4C" w:rsidRPr="00417A4C" w:rsidRDefault="00417A4C" w:rsidP="00653279">
            <w:r w:rsidRPr="00417A4C">
              <w:t>73</w:t>
            </w:r>
          </w:p>
        </w:tc>
        <w:tc>
          <w:tcPr>
            <w:tcW w:w="1870" w:type="dxa"/>
          </w:tcPr>
          <w:p w14:paraId="54A0B754" w14:textId="77777777" w:rsidR="00417A4C" w:rsidRPr="00417A4C" w:rsidRDefault="00417A4C" w:rsidP="00653279">
            <w:r w:rsidRPr="00417A4C">
              <w:t>152</w:t>
            </w:r>
          </w:p>
        </w:tc>
        <w:tc>
          <w:tcPr>
            <w:tcW w:w="1870" w:type="dxa"/>
          </w:tcPr>
          <w:p w14:paraId="34A5E30A" w14:textId="77777777" w:rsidR="00417A4C" w:rsidRPr="00417A4C" w:rsidRDefault="00417A4C" w:rsidP="00653279">
            <w:r w:rsidRPr="00417A4C">
              <w:t>184</w:t>
            </w:r>
          </w:p>
        </w:tc>
      </w:tr>
      <w:tr w:rsidR="00417A4C" w:rsidRPr="00417A4C" w14:paraId="13E19669" w14:textId="77777777" w:rsidTr="00417A4C">
        <w:tc>
          <w:tcPr>
            <w:tcW w:w="1870" w:type="dxa"/>
          </w:tcPr>
          <w:p w14:paraId="3A399C76" w14:textId="77777777" w:rsidR="00417A4C" w:rsidRPr="00417A4C" w:rsidRDefault="00417A4C" w:rsidP="00653279">
            <w:r w:rsidRPr="00417A4C">
              <w:t>2008</w:t>
            </w:r>
          </w:p>
        </w:tc>
        <w:tc>
          <w:tcPr>
            <w:tcW w:w="1870" w:type="dxa"/>
          </w:tcPr>
          <w:p w14:paraId="4F3425DF" w14:textId="77777777" w:rsidR="00417A4C" w:rsidRPr="00417A4C" w:rsidRDefault="00417A4C" w:rsidP="00653279">
            <w:r w:rsidRPr="00417A4C">
              <w:t>52</w:t>
            </w:r>
          </w:p>
        </w:tc>
        <w:tc>
          <w:tcPr>
            <w:tcW w:w="1870" w:type="dxa"/>
          </w:tcPr>
          <w:p w14:paraId="1E9DAF09" w14:textId="77777777" w:rsidR="00417A4C" w:rsidRPr="00417A4C" w:rsidRDefault="00417A4C" w:rsidP="00653279">
            <w:r w:rsidRPr="00417A4C">
              <w:t>65</w:t>
            </w:r>
          </w:p>
        </w:tc>
        <w:tc>
          <w:tcPr>
            <w:tcW w:w="1870" w:type="dxa"/>
          </w:tcPr>
          <w:p w14:paraId="2250A9A3" w14:textId="77777777" w:rsidR="00417A4C" w:rsidRPr="00417A4C" w:rsidRDefault="00417A4C" w:rsidP="00653279">
            <w:r w:rsidRPr="00417A4C">
              <w:t>171</w:t>
            </w:r>
          </w:p>
        </w:tc>
        <w:tc>
          <w:tcPr>
            <w:tcW w:w="1870" w:type="dxa"/>
          </w:tcPr>
          <w:p w14:paraId="0B88A2FE" w14:textId="77777777" w:rsidR="00417A4C" w:rsidRPr="00417A4C" w:rsidRDefault="00417A4C" w:rsidP="00653279">
            <w:r w:rsidRPr="00417A4C">
              <w:t>172</w:t>
            </w:r>
          </w:p>
        </w:tc>
      </w:tr>
      <w:tr w:rsidR="00417A4C" w:rsidRPr="00417A4C" w14:paraId="43D5E0DC" w14:textId="77777777" w:rsidTr="00417A4C">
        <w:tc>
          <w:tcPr>
            <w:tcW w:w="1870" w:type="dxa"/>
          </w:tcPr>
          <w:p w14:paraId="5053ED18" w14:textId="77777777" w:rsidR="00417A4C" w:rsidRPr="00417A4C" w:rsidRDefault="00417A4C" w:rsidP="00653279">
            <w:r w:rsidRPr="00417A4C">
              <w:t>2009</w:t>
            </w:r>
          </w:p>
        </w:tc>
        <w:tc>
          <w:tcPr>
            <w:tcW w:w="1870" w:type="dxa"/>
          </w:tcPr>
          <w:p w14:paraId="3EBB9F57" w14:textId="77777777" w:rsidR="00417A4C" w:rsidRPr="00417A4C" w:rsidRDefault="00417A4C" w:rsidP="00653279">
            <w:r w:rsidRPr="00417A4C">
              <w:t>31</w:t>
            </w:r>
          </w:p>
        </w:tc>
        <w:tc>
          <w:tcPr>
            <w:tcW w:w="1870" w:type="dxa"/>
          </w:tcPr>
          <w:p w14:paraId="3EDC9C7B" w14:textId="77777777" w:rsidR="00417A4C" w:rsidRPr="00417A4C" w:rsidRDefault="00417A4C" w:rsidP="00653279">
            <w:r w:rsidRPr="00417A4C">
              <w:t>50</w:t>
            </w:r>
          </w:p>
        </w:tc>
        <w:tc>
          <w:tcPr>
            <w:tcW w:w="1870" w:type="dxa"/>
          </w:tcPr>
          <w:p w14:paraId="306BE64A" w14:textId="77777777" w:rsidR="00417A4C" w:rsidRPr="00417A4C" w:rsidRDefault="00417A4C" w:rsidP="00653279">
            <w:r w:rsidRPr="00417A4C">
              <w:t>184</w:t>
            </w:r>
          </w:p>
        </w:tc>
        <w:tc>
          <w:tcPr>
            <w:tcW w:w="1870" w:type="dxa"/>
          </w:tcPr>
          <w:p w14:paraId="366E62ED" w14:textId="77777777" w:rsidR="00417A4C" w:rsidRPr="00417A4C" w:rsidRDefault="00417A4C" w:rsidP="00653279">
            <w:r w:rsidRPr="00417A4C">
              <w:t>173</w:t>
            </w:r>
          </w:p>
        </w:tc>
      </w:tr>
      <w:tr w:rsidR="00417A4C" w:rsidRPr="00417A4C" w14:paraId="23305F51" w14:textId="77777777" w:rsidTr="00417A4C">
        <w:tc>
          <w:tcPr>
            <w:tcW w:w="1870" w:type="dxa"/>
          </w:tcPr>
          <w:p w14:paraId="7F202BB0" w14:textId="77777777" w:rsidR="00417A4C" w:rsidRPr="00417A4C" w:rsidRDefault="00417A4C" w:rsidP="00653279">
            <w:r w:rsidRPr="00417A4C">
              <w:t>2010</w:t>
            </w:r>
          </w:p>
        </w:tc>
        <w:tc>
          <w:tcPr>
            <w:tcW w:w="1870" w:type="dxa"/>
          </w:tcPr>
          <w:p w14:paraId="103901FE" w14:textId="77777777" w:rsidR="00417A4C" w:rsidRPr="00417A4C" w:rsidRDefault="00417A4C" w:rsidP="00653279">
            <w:r w:rsidRPr="00417A4C">
              <w:t>49</w:t>
            </w:r>
          </w:p>
        </w:tc>
        <w:tc>
          <w:tcPr>
            <w:tcW w:w="1870" w:type="dxa"/>
          </w:tcPr>
          <w:p w14:paraId="760E14E8" w14:textId="77777777" w:rsidR="00417A4C" w:rsidRPr="00417A4C" w:rsidRDefault="00417A4C" w:rsidP="00653279">
            <w:r w:rsidRPr="00417A4C">
              <w:t>81</w:t>
            </w:r>
          </w:p>
        </w:tc>
        <w:tc>
          <w:tcPr>
            <w:tcW w:w="1870" w:type="dxa"/>
          </w:tcPr>
          <w:p w14:paraId="15450BDC" w14:textId="77777777" w:rsidR="00417A4C" w:rsidRPr="00417A4C" w:rsidRDefault="00417A4C" w:rsidP="00653279">
            <w:r w:rsidRPr="00417A4C">
              <w:t>168</w:t>
            </w:r>
          </w:p>
        </w:tc>
        <w:tc>
          <w:tcPr>
            <w:tcW w:w="1870" w:type="dxa"/>
          </w:tcPr>
          <w:p w14:paraId="14E4A8E7" w14:textId="77777777" w:rsidR="00417A4C" w:rsidRPr="00417A4C" w:rsidRDefault="00417A4C" w:rsidP="00653279">
            <w:r w:rsidRPr="00417A4C">
              <w:t>177</w:t>
            </w:r>
          </w:p>
        </w:tc>
      </w:tr>
      <w:tr w:rsidR="00417A4C" w:rsidRPr="00417A4C" w14:paraId="4D0E1F4F" w14:textId="77777777" w:rsidTr="00417A4C">
        <w:tc>
          <w:tcPr>
            <w:tcW w:w="1870" w:type="dxa"/>
          </w:tcPr>
          <w:p w14:paraId="11C55F26" w14:textId="77777777" w:rsidR="00417A4C" w:rsidRPr="00417A4C" w:rsidRDefault="00417A4C" w:rsidP="00653279">
            <w:r w:rsidRPr="00417A4C">
              <w:t>2011</w:t>
            </w:r>
          </w:p>
        </w:tc>
        <w:tc>
          <w:tcPr>
            <w:tcW w:w="1870" w:type="dxa"/>
          </w:tcPr>
          <w:p w14:paraId="5BDFFB89" w14:textId="77777777" w:rsidR="00417A4C" w:rsidRPr="00417A4C" w:rsidRDefault="00417A4C" w:rsidP="00653279">
            <w:r w:rsidRPr="00417A4C">
              <w:t>21</w:t>
            </w:r>
          </w:p>
        </w:tc>
        <w:tc>
          <w:tcPr>
            <w:tcW w:w="1870" w:type="dxa"/>
          </w:tcPr>
          <w:p w14:paraId="3AC1A298" w14:textId="77777777" w:rsidR="00417A4C" w:rsidRPr="00417A4C" w:rsidRDefault="00417A4C" w:rsidP="00653279">
            <w:r w:rsidRPr="00417A4C">
              <w:t>65</w:t>
            </w:r>
          </w:p>
        </w:tc>
        <w:tc>
          <w:tcPr>
            <w:tcW w:w="1870" w:type="dxa"/>
          </w:tcPr>
          <w:p w14:paraId="3187634F" w14:textId="77777777" w:rsidR="00417A4C" w:rsidRPr="00417A4C" w:rsidRDefault="00417A4C" w:rsidP="00653279">
            <w:r w:rsidRPr="00417A4C">
              <w:t>188</w:t>
            </w:r>
          </w:p>
        </w:tc>
        <w:tc>
          <w:tcPr>
            <w:tcW w:w="1870" w:type="dxa"/>
          </w:tcPr>
          <w:p w14:paraId="31F9891E" w14:textId="77777777" w:rsidR="00417A4C" w:rsidRPr="00417A4C" w:rsidRDefault="00417A4C" w:rsidP="00653279">
            <w:r w:rsidRPr="00417A4C">
              <w:t>187</w:t>
            </w:r>
          </w:p>
        </w:tc>
      </w:tr>
      <w:tr w:rsidR="00417A4C" w:rsidRPr="00417A4C" w14:paraId="524259F3" w14:textId="77777777" w:rsidTr="00417A4C">
        <w:tc>
          <w:tcPr>
            <w:tcW w:w="1870" w:type="dxa"/>
          </w:tcPr>
          <w:p w14:paraId="31D40A9E" w14:textId="77777777" w:rsidR="00417A4C" w:rsidRPr="00417A4C" w:rsidRDefault="00417A4C" w:rsidP="00653279">
            <w:r w:rsidRPr="00417A4C">
              <w:t>2012</w:t>
            </w:r>
          </w:p>
        </w:tc>
        <w:tc>
          <w:tcPr>
            <w:tcW w:w="1870" w:type="dxa"/>
          </w:tcPr>
          <w:p w14:paraId="2EA81EF9" w14:textId="77777777" w:rsidR="00417A4C" w:rsidRPr="00417A4C" w:rsidRDefault="00417A4C" w:rsidP="00653279">
            <w:r w:rsidRPr="00417A4C">
              <w:t>71</w:t>
            </w:r>
          </w:p>
        </w:tc>
        <w:tc>
          <w:tcPr>
            <w:tcW w:w="1870" w:type="dxa"/>
          </w:tcPr>
          <w:p w14:paraId="02B90C8E" w14:textId="77777777" w:rsidR="00417A4C" w:rsidRPr="00417A4C" w:rsidRDefault="00417A4C" w:rsidP="00653279">
            <w:r w:rsidRPr="00417A4C">
              <w:t>59</w:t>
            </w:r>
          </w:p>
        </w:tc>
        <w:tc>
          <w:tcPr>
            <w:tcW w:w="1870" w:type="dxa"/>
          </w:tcPr>
          <w:p w14:paraId="10234BC0" w14:textId="77777777" w:rsidR="00417A4C" w:rsidRPr="00417A4C" w:rsidRDefault="00417A4C" w:rsidP="00653279">
            <w:r w:rsidRPr="00417A4C">
              <w:t>182</w:t>
            </w:r>
          </w:p>
        </w:tc>
        <w:tc>
          <w:tcPr>
            <w:tcW w:w="1870" w:type="dxa"/>
          </w:tcPr>
          <w:p w14:paraId="351DC604" w14:textId="77777777" w:rsidR="00417A4C" w:rsidRPr="00417A4C" w:rsidRDefault="00417A4C" w:rsidP="00653279">
            <w:r w:rsidRPr="00417A4C">
              <w:t>189</w:t>
            </w:r>
          </w:p>
        </w:tc>
      </w:tr>
      <w:tr w:rsidR="00417A4C" w:rsidRPr="00417A4C" w14:paraId="5560E96F" w14:textId="77777777" w:rsidTr="00417A4C">
        <w:tc>
          <w:tcPr>
            <w:tcW w:w="1870" w:type="dxa"/>
          </w:tcPr>
          <w:p w14:paraId="56819897" w14:textId="77777777" w:rsidR="00417A4C" w:rsidRPr="00417A4C" w:rsidRDefault="00417A4C" w:rsidP="00653279">
            <w:r w:rsidRPr="00417A4C">
              <w:t>2013</w:t>
            </w:r>
          </w:p>
        </w:tc>
        <w:tc>
          <w:tcPr>
            <w:tcW w:w="1870" w:type="dxa"/>
          </w:tcPr>
          <w:p w14:paraId="44C7C67A" w14:textId="77777777" w:rsidR="00417A4C" w:rsidRPr="00417A4C" w:rsidRDefault="00417A4C" w:rsidP="00653279">
            <w:r w:rsidRPr="00417A4C">
              <w:t>54</w:t>
            </w:r>
          </w:p>
        </w:tc>
        <w:tc>
          <w:tcPr>
            <w:tcW w:w="1870" w:type="dxa"/>
          </w:tcPr>
          <w:p w14:paraId="3F160632" w14:textId="77777777" w:rsidR="00417A4C" w:rsidRPr="00417A4C" w:rsidRDefault="00417A4C" w:rsidP="00653279">
            <w:r w:rsidRPr="00417A4C">
              <w:t>58</w:t>
            </w:r>
          </w:p>
        </w:tc>
        <w:tc>
          <w:tcPr>
            <w:tcW w:w="1870" w:type="dxa"/>
          </w:tcPr>
          <w:p w14:paraId="4AF877C4" w14:textId="77777777" w:rsidR="00417A4C" w:rsidRPr="00417A4C" w:rsidRDefault="00417A4C" w:rsidP="00653279">
            <w:r w:rsidRPr="00417A4C">
              <w:t>192</w:t>
            </w:r>
          </w:p>
        </w:tc>
        <w:tc>
          <w:tcPr>
            <w:tcW w:w="1870" w:type="dxa"/>
          </w:tcPr>
          <w:p w14:paraId="39177E9C" w14:textId="77777777" w:rsidR="00417A4C" w:rsidRPr="00417A4C" w:rsidRDefault="00417A4C" w:rsidP="00653279">
            <w:r w:rsidRPr="00417A4C">
              <w:t>189</w:t>
            </w:r>
          </w:p>
        </w:tc>
      </w:tr>
      <w:tr w:rsidR="00417A4C" w:rsidRPr="00417A4C" w14:paraId="243F51FA" w14:textId="77777777" w:rsidTr="00417A4C">
        <w:tc>
          <w:tcPr>
            <w:tcW w:w="1870" w:type="dxa"/>
          </w:tcPr>
          <w:p w14:paraId="01E81B19" w14:textId="77777777" w:rsidR="00417A4C" w:rsidRPr="00417A4C" w:rsidRDefault="00417A4C" w:rsidP="00653279">
            <w:r w:rsidRPr="00417A4C">
              <w:t>2014</w:t>
            </w:r>
          </w:p>
        </w:tc>
        <w:tc>
          <w:tcPr>
            <w:tcW w:w="1870" w:type="dxa"/>
          </w:tcPr>
          <w:p w14:paraId="40644468" w14:textId="77777777" w:rsidR="00417A4C" w:rsidRPr="00417A4C" w:rsidRDefault="00417A4C" w:rsidP="00653279">
            <w:r w:rsidRPr="00417A4C">
              <w:t>64</w:t>
            </w:r>
          </w:p>
        </w:tc>
        <w:tc>
          <w:tcPr>
            <w:tcW w:w="1870" w:type="dxa"/>
          </w:tcPr>
          <w:p w14:paraId="61A117B5" w14:textId="77777777" w:rsidR="00417A4C" w:rsidRPr="00417A4C" w:rsidRDefault="00417A4C" w:rsidP="00653279">
            <w:r w:rsidRPr="00417A4C">
              <w:t>63</w:t>
            </w:r>
          </w:p>
        </w:tc>
        <w:tc>
          <w:tcPr>
            <w:tcW w:w="1870" w:type="dxa"/>
          </w:tcPr>
          <w:p w14:paraId="7C1767FF" w14:textId="77777777" w:rsidR="00417A4C" w:rsidRPr="00417A4C" w:rsidRDefault="00417A4C" w:rsidP="00653279">
            <w:r w:rsidRPr="00417A4C">
              <w:t>182</w:t>
            </w:r>
          </w:p>
        </w:tc>
        <w:tc>
          <w:tcPr>
            <w:tcW w:w="1870" w:type="dxa"/>
          </w:tcPr>
          <w:p w14:paraId="28FD9B66" w14:textId="77777777" w:rsidR="00417A4C" w:rsidRPr="00417A4C" w:rsidRDefault="00417A4C" w:rsidP="00653279">
            <w:r w:rsidRPr="00417A4C">
              <w:t>186</w:t>
            </w:r>
          </w:p>
        </w:tc>
      </w:tr>
      <w:tr w:rsidR="00417A4C" w:rsidRPr="00417A4C" w14:paraId="1A0075D0" w14:textId="77777777" w:rsidTr="00417A4C">
        <w:tc>
          <w:tcPr>
            <w:tcW w:w="1870" w:type="dxa"/>
          </w:tcPr>
          <w:p w14:paraId="2C38A6F5" w14:textId="77777777" w:rsidR="00417A4C" w:rsidRPr="00417A4C" w:rsidRDefault="00417A4C" w:rsidP="00653279">
            <w:r w:rsidRPr="00417A4C">
              <w:t>2015</w:t>
            </w:r>
          </w:p>
        </w:tc>
        <w:tc>
          <w:tcPr>
            <w:tcW w:w="1870" w:type="dxa"/>
          </w:tcPr>
          <w:p w14:paraId="1469D541" w14:textId="77777777" w:rsidR="00417A4C" w:rsidRPr="00417A4C" w:rsidRDefault="00417A4C" w:rsidP="00653279">
            <w:r w:rsidRPr="00417A4C">
              <w:t>71</w:t>
            </w:r>
          </w:p>
        </w:tc>
        <w:tc>
          <w:tcPr>
            <w:tcW w:w="1870" w:type="dxa"/>
          </w:tcPr>
          <w:p w14:paraId="3B26E6B2" w14:textId="77777777" w:rsidR="00417A4C" w:rsidRPr="00417A4C" w:rsidRDefault="00417A4C" w:rsidP="00653279">
            <w:r w:rsidRPr="00417A4C">
              <w:t>72</w:t>
            </w:r>
          </w:p>
        </w:tc>
        <w:tc>
          <w:tcPr>
            <w:tcW w:w="1870" w:type="dxa"/>
          </w:tcPr>
          <w:p w14:paraId="5E6D0A76" w14:textId="77777777" w:rsidR="00417A4C" w:rsidRPr="00417A4C" w:rsidRDefault="00417A4C" w:rsidP="00653279">
            <w:r w:rsidRPr="00417A4C">
              <w:t>182</w:t>
            </w:r>
          </w:p>
        </w:tc>
        <w:tc>
          <w:tcPr>
            <w:tcW w:w="1870" w:type="dxa"/>
          </w:tcPr>
          <w:p w14:paraId="18373BDE" w14:textId="77777777" w:rsidR="00417A4C" w:rsidRPr="00417A4C" w:rsidRDefault="00417A4C" w:rsidP="00653279">
            <w:r w:rsidRPr="00417A4C">
              <w:t>185</w:t>
            </w:r>
          </w:p>
        </w:tc>
      </w:tr>
      <w:tr w:rsidR="00417A4C" w:rsidRPr="00417A4C" w14:paraId="592A38A5" w14:textId="77777777" w:rsidTr="00417A4C">
        <w:tc>
          <w:tcPr>
            <w:tcW w:w="1870" w:type="dxa"/>
          </w:tcPr>
          <w:p w14:paraId="1EB46EF4" w14:textId="77777777" w:rsidR="00417A4C" w:rsidRPr="00417A4C" w:rsidRDefault="00417A4C" w:rsidP="00653279">
            <w:r w:rsidRPr="00417A4C">
              <w:t>2016</w:t>
            </w:r>
          </w:p>
        </w:tc>
        <w:tc>
          <w:tcPr>
            <w:tcW w:w="1870" w:type="dxa"/>
          </w:tcPr>
          <w:p w14:paraId="0B113793" w14:textId="77777777" w:rsidR="00417A4C" w:rsidRPr="00417A4C" w:rsidRDefault="00417A4C" w:rsidP="00653279">
            <w:r w:rsidRPr="00417A4C">
              <w:t>83</w:t>
            </w:r>
          </w:p>
        </w:tc>
        <w:tc>
          <w:tcPr>
            <w:tcW w:w="1870" w:type="dxa"/>
          </w:tcPr>
          <w:p w14:paraId="2E8DA6F8" w14:textId="77777777" w:rsidR="00417A4C" w:rsidRPr="00417A4C" w:rsidRDefault="00417A4C" w:rsidP="00653279">
            <w:r w:rsidRPr="00417A4C">
              <w:t>93</w:t>
            </w:r>
          </w:p>
        </w:tc>
        <w:tc>
          <w:tcPr>
            <w:tcW w:w="1870" w:type="dxa"/>
          </w:tcPr>
          <w:p w14:paraId="0B4B4426" w14:textId="77777777" w:rsidR="00417A4C" w:rsidRPr="00417A4C" w:rsidRDefault="00417A4C" w:rsidP="00653279">
            <w:r w:rsidRPr="00417A4C">
              <w:t>188</w:t>
            </w:r>
          </w:p>
        </w:tc>
        <w:tc>
          <w:tcPr>
            <w:tcW w:w="1870" w:type="dxa"/>
          </w:tcPr>
          <w:p w14:paraId="6182274A" w14:textId="77777777" w:rsidR="00417A4C" w:rsidRPr="00417A4C" w:rsidRDefault="00417A4C" w:rsidP="00653279">
            <w:r w:rsidRPr="00417A4C">
              <w:t>183</w:t>
            </w:r>
          </w:p>
        </w:tc>
      </w:tr>
      <w:tr w:rsidR="00417A4C" w:rsidRPr="00417A4C" w14:paraId="019A54E4" w14:textId="77777777" w:rsidTr="00417A4C">
        <w:tc>
          <w:tcPr>
            <w:tcW w:w="1870" w:type="dxa"/>
          </w:tcPr>
          <w:p w14:paraId="43CBE7F6" w14:textId="77777777" w:rsidR="00417A4C" w:rsidRPr="00417A4C" w:rsidRDefault="00417A4C" w:rsidP="00653279">
            <w:r w:rsidRPr="00417A4C">
              <w:t>2017</w:t>
            </w:r>
          </w:p>
        </w:tc>
        <w:tc>
          <w:tcPr>
            <w:tcW w:w="1870" w:type="dxa"/>
          </w:tcPr>
          <w:p w14:paraId="008E8FEE" w14:textId="77777777" w:rsidR="00417A4C" w:rsidRPr="00417A4C" w:rsidRDefault="00417A4C" w:rsidP="00653279">
            <w:r w:rsidRPr="00417A4C">
              <w:t>42</w:t>
            </w:r>
          </w:p>
        </w:tc>
        <w:tc>
          <w:tcPr>
            <w:tcW w:w="1870" w:type="dxa"/>
          </w:tcPr>
          <w:p w14:paraId="78343C7A" w14:textId="77777777" w:rsidR="00417A4C" w:rsidRPr="00417A4C" w:rsidRDefault="00417A4C" w:rsidP="00653279">
            <w:r w:rsidRPr="00417A4C">
              <w:t>110</w:t>
            </w:r>
          </w:p>
        </w:tc>
        <w:tc>
          <w:tcPr>
            <w:tcW w:w="1870" w:type="dxa"/>
          </w:tcPr>
          <w:p w14:paraId="07011C2C" w14:textId="77777777" w:rsidR="00417A4C" w:rsidRPr="00417A4C" w:rsidRDefault="00417A4C" w:rsidP="00653279">
            <w:r w:rsidRPr="00417A4C">
              <w:t>197</w:t>
            </w:r>
          </w:p>
        </w:tc>
        <w:tc>
          <w:tcPr>
            <w:tcW w:w="1870" w:type="dxa"/>
          </w:tcPr>
          <w:p w14:paraId="50A268C6" w14:textId="77777777" w:rsidR="00417A4C" w:rsidRPr="00417A4C" w:rsidRDefault="00417A4C" w:rsidP="00653279">
            <w:r w:rsidRPr="00417A4C">
              <w:t>197</w:t>
            </w:r>
          </w:p>
        </w:tc>
      </w:tr>
      <w:tr w:rsidR="00417A4C" w:rsidRPr="00417A4C" w14:paraId="348C0AF8" w14:textId="77777777" w:rsidTr="00417A4C">
        <w:tc>
          <w:tcPr>
            <w:tcW w:w="1870" w:type="dxa"/>
          </w:tcPr>
          <w:p w14:paraId="18B763F4" w14:textId="77777777" w:rsidR="00417A4C" w:rsidRPr="00417A4C" w:rsidRDefault="00417A4C" w:rsidP="00653279">
            <w:r w:rsidRPr="00417A4C">
              <w:t>2018</w:t>
            </w:r>
          </w:p>
        </w:tc>
        <w:tc>
          <w:tcPr>
            <w:tcW w:w="1870" w:type="dxa"/>
          </w:tcPr>
          <w:p w14:paraId="4E82592A" w14:textId="77777777" w:rsidR="00417A4C" w:rsidRPr="00417A4C" w:rsidRDefault="00417A4C" w:rsidP="00653279">
            <w:r w:rsidRPr="00417A4C">
              <w:t>69</w:t>
            </w:r>
          </w:p>
        </w:tc>
        <w:tc>
          <w:tcPr>
            <w:tcW w:w="1870" w:type="dxa"/>
          </w:tcPr>
          <w:p w14:paraId="79A37735" w14:textId="77777777" w:rsidR="00417A4C" w:rsidRPr="00417A4C" w:rsidRDefault="00417A4C" w:rsidP="00653279">
            <w:r w:rsidRPr="00417A4C">
              <w:t>79</w:t>
            </w:r>
          </w:p>
        </w:tc>
        <w:tc>
          <w:tcPr>
            <w:tcW w:w="1870" w:type="dxa"/>
          </w:tcPr>
          <w:p w14:paraId="0F2137C6" w14:textId="77777777" w:rsidR="00417A4C" w:rsidRPr="00417A4C" w:rsidRDefault="00417A4C" w:rsidP="00653279">
            <w:r w:rsidRPr="00417A4C">
              <w:t>182</w:t>
            </w:r>
          </w:p>
        </w:tc>
        <w:tc>
          <w:tcPr>
            <w:tcW w:w="1870" w:type="dxa"/>
          </w:tcPr>
          <w:p w14:paraId="086562CD" w14:textId="77777777" w:rsidR="00417A4C" w:rsidRPr="00417A4C" w:rsidRDefault="00417A4C" w:rsidP="00653279">
            <w:r w:rsidRPr="00417A4C">
              <w:t>194</w:t>
            </w:r>
          </w:p>
        </w:tc>
      </w:tr>
      <w:tr w:rsidR="00417A4C" w:rsidRPr="00417A4C" w14:paraId="04025754" w14:textId="77777777" w:rsidTr="00417A4C">
        <w:tc>
          <w:tcPr>
            <w:tcW w:w="1870" w:type="dxa"/>
          </w:tcPr>
          <w:p w14:paraId="7B8DA448" w14:textId="77777777" w:rsidR="00417A4C" w:rsidRPr="00417A4C" w:rsidRDefault="00417A4C" w:rsidP="00653279">
            <w:r w:rsidRPr="00417A4C">
              <w:t>2019</w:t>
            </w:r>
          </w:p>
        </w:tc>
        <w:tc>
          <w:tcPr>
            <w:tcW w:w="1870" w:type="dxa"/>
          </w:tcPr>
          <w:p w14:paraId="03E45658" w14:textId="77777777" w:rsidR="00417A4C" w:rsidRPr="00417A4C" w:rsidRDefault="00417A4C" w:rsidP="00653279">
            <w:r w:rsidRPr="00417A4C">
              <w:t>51</w:t>
            </w:r>
          </w:p>
        </w:tc>
        <w:tc>
          <w:tcPr>
            <w:tcW w:w="1870" w:type="dxa"/>
          </w:tcPr>
          <w:p w14:paraId="69D12EEE" w14:textId="77777777" w:rsidR="00417A4C" w:rsidRPr="00417A4C" w:rsidRDefault="00417A4C" w:rsidP="00653279">
            <w:r w:rsidRPr="00417A4C">
              <w:t>65</w:t>
            </w:r>
          </w:p>
        </w:tc>
        <w:tc>
          <w:tcPr>
            <w:tcW w:w="1870" w:type="dxa"/>
          </w:tcPr>
          <w:p w14:paraId="19024CCF" w14:textId="77777777" w:rsidR="00417A4C" w:rsidRPr="00417A4C" w:rsidRDefault="00417A4C" w:rsidP="00653279">
            <w:r w:rsidRPr="00417A4C">
              <w:t>175</w:t>
            </w:r>
          </w:p>
        </w:tc>
        <w:tc>
          <w:tcPr>
            <w:tcW w:w="1870" w:type="dxa"/>
          </w:tcPr>
          <w:p w14:paraId="08496DB4" w14:textId="77777777" w:rsidR="00417A4C" w:rsidRPr="00417A4C" w:rsidRDefault="00417A4C" w:rsidP="00653279">
            <w:r w:rsidRPr="00417A4C">
              <w:t>183</w:t>
            </w:r>
          </w:p>
        </w:tc>
      </w:tr>
      <w:tr w:rsidR="00417A4C" w:rsidRPr="00417A4C" w14:paraId="114F88CF" w14:textId="77777777" w:rsidTr="00417A4C">
        <w:tc>
          <w:tcPr>
            <w:tcW w:w="1870" w:type="dxa"/>
          </w:tcPr>
          <w:p w14:paraId="68DCE92F" w14:textId="77777777" w:rsidR="00417A4C" w:rsidRPr="00417A4C" w:rsidRDefault="00417A4C" w:rsidP="00653279">
            <w:r w:rsidRPr="00417A4C">
              <w:t>2020</w:t>
            </w:r>
          </w:p>
        </w:tc>
        <w:tc>
          <w:tcPr>
            <w:tcW w:w="1870" w:type="dxa"/>
          </w:tcPr>
          <w:p w14:paraId="7DEAAEB3" w14:textId="77777777" w:rsidR="00417A4C" w:rsidRPr="00417A4C" w:rsidRDefault="00417A4C" w:rsidP="00653279">
            <w:r w:rsidRPr="00417A4C">
              <w:t>70</w:t>
            </w:r>
          </w:p>
        </w:tc>
        <w:tc>
          <w:tcPr>
            <w:tcW w:w="1870" w:type="dxa"/>
          </w:tcPr>
          <w:p w14:paraId="2F3D082F" w14:textId="77777777" w:rsidR="00417A4C" w:rsidRPr="00417A4C" w:rsidRDefault="00417A4C" w:rsidP="00653279">
            <w:r w:rsidRPr="00417A4C">
              <w:t>60</w:t>
            </w:r>
          </w:p>
        </w:tc>
        <w:tc>
          <w:tcPr>
            <w:tcW w:w="1870" w:type="dxa"/>
          </w:tcPr>
          <w:p w14:paraId="536FAFFD" w14:textId="77777777" w:rsidR="00417A4C" w:rsidRPr="00417A4C" w:rsidRDefault="00417A4C" w:rsidP="00653279">
            <w:r w:rsidRPr="00417A4C">
              <w:t>177</w:t>
            </w:r>
          </w:p>
        </w:tc>
        <w:tc>
          <w:tcPr>
            <w:tcW w:w="1870" w:type="dxa"/>
          </w:tcPr>
          <w:p w14:paraId="7EBF7099" w14:textId="77777777" w:rsidR="00417A4C" w:rsidRPr="00417A4C" w:rsidRDefault="00417A4C" w:rsidP="00653279">
            <w:r w:rsidRPr="00417A4C">
              <w:t>185</w:t>
            </w:r>
          </w:p>
        </w:tc>
      </w:tr>
      <w:tr w:rsidR="00417A4C" w:rsidRPr="00417A4C" w14:paraId="5BEDD888" w14:textId="77777777" w:rsidTr="00417A4C">
        <w:tc>
          <w:tcPr>
            <w:tcW w:w="1870" w:type="dxa"/>
          </w:tcPr>
          <w:p w14:paraId="33401DFB" w14:textId="77777777" w:rsidR="00417A4C" w:rsidRPr="00417A4C" w:rsidRDefault="00417A4C" w:rsidP="00653279">
            <w:r w:rsidRPr="00417A4C">
              <w:t>2021</w:t>
            </w:r>
          </w:p>
        </w:tc>
        <w:tc>
          <w:tcPr>
            <w:tcW w:w="1870" w:type="dxa"/>
          </w:tcPr>
          <w:p w14:paraId="3DCAE32D" w14:textId="77777777" w:rsidR="00417A4C" w:rsidRPr="00417A4C" w:rsidRDefault="00417A4C" w:rsidP="00653279">
            <w:r w:rsidRPr="00417A4C">
              <w:t>66</w:t>
            </w:r>
          </w:p>
        </w:tc>
        <w:tc>
          <w:tcPr>
            <w:tcW w:w="1870" w:type="dxa"/>
          </w:tcPr>
          <w:p w14:paraId="2B7A09A5" w14:textId="77777777" w:rsidR="00417A4C" w:rsidRPr="00417A4C" w:rsidRDefault="00417A4C" w:rsidP="00653279">
            <w:r w:rsidRPr="00417A4C">
              <w:t>60</w:t>
            </w:r>
          </w:p>
        </w:tc>
        <w:tc>
          <w:tcPr>
            <w:tcW w:w="1870" w:type="dxa"/>
          </w:tcPr>
          <w:p w14:paraId="03D0BFAF" w14:textId="77777777" w:rsidR="00417A4C" w:rsidRPr="00417A4C" w:rsidRDefault="00417A4C" w:rsidP="00653279">
            <w:r w:rsidRPr="00417A4C">
              <w:t>175</w:t>
            </w:r>
          </w:p>
        </w:tc>
        <w:tc>
          <w:tcPr>
            <w:tcW w:w="1870" w:type="dxa"/>
          </w:tcPr>
          <w:p w14:paraId="7A564DA6" w14:textId="77777777" w:rsidR="00417A4C" w:rsidRPr="00417A4C" w:rsidRDefault="00417A4C" w:rsidP="00653279">
            <w:r w:rsidRPr="00417A4C">
              <w:t>186</w:t>
            </w:r>
          </w:p>
        </w:tc>
      </w:tr>
      <w:tr w:rsidR="00417A4C" w:rsidRPr="00417A4C" w14:paraId="500FA9BF" w14:textId="77777777" w:rsidTr="00417A4C">
        <w:tc>
          <w:tcPr>
            <w:tcW w:w="1870" w:type="dxa"/>
          </w:tcPr>
          <w:p w14:paraId="4E98C3BB" w14:textId="77777777" w:rsidR="00417A4C" w:rsidRPr="00417A4C" w:rsidRDefault="00417A4C" w:rsidP="00653279">
            <w:r w:rsidRPr="00417A4C">
              <w:t>2022</w:t>
            </w:r>
          </w:p>
        </w:tc>
        <w:tc>
          <w:tcPr>
            <w:tcW w:w="1870" w:type="dxa"/>
          </w:tcPr>
          <w:p w14:paraId="5599AD1B" w14:textId="77777777" w:rsidR="00417A4C" w:rsidRPr="00417A4C" w:rsidRDefault="00417A4C" w:rsidP="00653279">
            <w:r w:rsidRPr="00417A4C">
              <w:t>67</w:t>
            </w:r>
          </w:p>
        </w:tc>
        <w:tc>
          <w:tcPr>
            <w:tcW w:w="1870" w:type="dxa"/>
          </w:tcPr>
          <w:p w14:paraId="0392CC4A" w14:textId="77777777" w:rsidR="00417A4C" w:rsidRPr="00417A4C" w:rsidRDefault="00417A4C" w:rsidP="00653279">
            <w:r w:rsidRPr="00417A4C">
              <w:t>76</w:t>
            </w:r>
          </w:p>
        </w:tc>
        <w:tc>
          <w:tcPr>
            <w:tcW w:w="1870" w:type="dxa"/>
          </w:tcPr>
          <w:p w14:paraId="31B3E071" w14:textId="77777777" w:rsidR="00417A4C" w:rsidRPr="00417A4C" w:rsidRDefault="00417A4C" w:rsidP="00653279">
            <w:r w:rsidRPr="00417A4C">
              <w:t>182</w:t>
            </w:r>
          </w:p>
        </w:tc>
        <w:tc>
          <w:tcPr>
            <w:tcW w:w="1870" w:type="dxa"/>
          </w:tcPr>
          <w:p w14:paraId="5CB6134F" w14:textId="77777777" w:rsidR="00417A4C" w:rsidRPr="00417A4C" w:rsidRDefault="00417A4C" w:rsidP="00653279">
            <w:r w:rsidRPr="00417A4C">
              <w:t>184</w:t>
            </w:r>
          </w:p>
        </w:tc>
      </w:tr>
      <w:tr w:rsidR="00417A4C" w:rsidRPr="00417A4C" w14:paraId="2FDD5A42" w14:textId="77777777" w:rsidTr="00417A4C">
        <w:tc>
          <w:tcPr>
            <w:tcW w:w="1870" w:type="dxa"/>
          </w:tcPr>
          <w:p w14:paraId="03EFDB62" w14:textId="77777777" w:rsidR="00417A4C" w:rsidRPr="00417A4C" w:rsidRDefault="00417A4C" w:rsidP="00653279">
            <w:r w:rsidRPr="00417A4C">
              <w:t>2023</w:t>
            </w:r>
          </w:p>
        </w:tc>
        <w:tc>
          <w:tcPr>
            <w:tcW w:w="1870" w:type="dxa"/>
          </w:tcPr>
          <w:p w14:paraId="23BFEDA9" w14:textId="77777777" w:rsidR="00417A4C" w:rsidRPr="00417A4C" w:rsidRDefault="00417A4C" w:rsidP="00653279">
            <w:r w:rsidRPr="00417A4C">
              <w:t>62</w:t>
            </w:r>
          </w:p>
        </w:tc>
        <w:tc>
          <w:tcPr>
            <w:tcW w:w="1870" w:type="dxa"/>
          </w:tcPr>
          <w:p w14:paraId="150D2292" w14:textId="77777777" w:rsidR="00417A4C" w:rsidRPr="00417A4C" w:rsidRDefault="00417A4C" w:rsidP="00653279">
            <w:r w:rsidRPr="00417A4C">
              <w:t>57</w:t>
            </w:r>
          </w:p>
        </w:tc>
        <w:tc>
          <w:tcPr>
            <w:tcW w:w="1870" w:type="dxa"/>
          </w:tcPr>
          <w:p w14:paraId="33F3FB07" w14:textId="77777777" w:rsidR="00417A4C" w:rsidRPr="00417A4C" w:rsidRDefault="00417A4C" w:rsidP="00653279">
            <w:r w:rsidRPr="00417A4C">
              <w:t>194</w:t>
            </w:r>
          </w:p>
        </w:tc>
        <w:tc>
          <w:tcPr>
            <w:tcW w:w="1870" w:type="dxa"/>
          </w:tcPr>
          <w:p w14:paraId="31F21A07" w14:textId="77777777" w:rsidR="00417A4C" w:rsidRPr="00417A4C" w:rsidRDefault="00417A4C" w:rsidP="00653279">
            <w:r w:rsidRPr="00417A4C">
              <w:t>183</w:t>
            </w:r>
          </w:p>
        </w:tc>
      </w:tr>
    </w:tbl>
    <w:p w14:paraId="17A68EB6" w14:textId="23BE38A8" w:rsidR="00417A4C" w:rsidRPr="0093689B" w:rsidRDefault="0093689B" w:rsidP="00653279">
      <w:r>
        <w:t xml:space="preserve">  *</w:t>
      </w:r>
      <w:r w:rsidRPr="0093689B">
        <w:t xml:space="preserve">For </w:t>
      </w:r>
      <w:r>
        <w:t>reference: Day 152 = June 1 and Day 182 = July 1</w:t>
      </w:r>
    </w:p>
    <w:p w14:paraId="385461B3" w14:textId="1B35C5C3" w:rsidR="0084112B" w:rsidRPr="00F353F0" w:rsidRDefault="005110AC" w:rsidP="00653279">
      <w:r>
        <w:t xml:space="preserve"> </w:t>
      </w:r>
      <w:r w:rsidR="0084112B" w:rsidRPr="00F353F0">
        <w:t xml:space="preserve">Relative to the aerial survey, the carcass survey resulted in a higher number of estimated redds, and a smoother temporal distribution. Detailed graphics depicting each year’s </w:t>
      </w:r>
      <w:r w:rsidR="00320829">
        <w:t>adjusted</w:t>
      </w:r>
      <w:r w:rsidR="0084112B" w:rsidRPr="00F353F0">
        <w:t xml:space="preserve"> </w:t>
      </w:r>
      <w:r w:rsidR="00320829">
        <w:t>distributions</w:t>
      </w:r>
      <w:r w:rsidR="0084112B" w:rsidRPr="00F353F0">
        <w:t xml:space="preserve"> and smoothed distributions are available in the supplementary material. </w:t>
      </w:r>
    </w:p>
    <w:p w14:paraId="50222697" w14:textId="77777777" w:rsidR="0084112B" w:rsidRPr="00F353F0" w:rsidRDefault="0084112B" w:rsidP="00653279"/>
    <w:p w14:paraId="65C5B987" w14:textId="1194A0AD" w:rsidR="0097008E" w:rsidRPr="00F353F0" w:rsidRDefault="00556465" w:rsidP="00653279">
      <w:pPr>
        <w:rPr>
          <w:snapToGrid w:val="0"/>
          <w:w w:val="0"/>
          <w:u w:color="000000"/>
          <w:bdr w:val="none" w:sz="0" w:space="0" w:color="000000"/>
          <w:shd w:val="clear" w:color="000000" w:fill="000000"/>
        </w:rPr>
      </w:pPr>
      <w:r>
        <w:rPr>
          <w:snapToGrid w:val="0"/>
          <w:w w:val="0"/>
          <w:u w:color="000000"/>
          <w:bdr w:val="none" w:sz="0" w:space="0" w:color="000000"/>
          <w:shd w:val="clear" w:color="000000" w:fill="000000"/>
        </w:rPr>
        <w:object w:dxaOrig="3025" w:dyaOrig="3889" w14:anchorId="1AC1EB8B">
          <v:shape id="_x0000_i1039" type="#_x0000_t75" style="width:432.6pt;height:556.2pt" o:ole="">
            <v:imagedata r:id="rId51" o:title=""/>
          </v:shape>
          <o:OLEObject Type="Embed" ProgID="Acrobat.Document.DC" ShapeID="_x0000_i1039" DrawAspect="Content" ObjectID="_1791210849" r:id="rId52"/>
        </w:object>
      </w:r>
    </w:p>
    <w:p w14:paraId="1C541936" w14:textId="3D2851E9" w:rsidR="00796AC0" w:rsidRPr="00F353F0" w:rsidRDefault="0097008E" w:rsidP="00653279">
      <w:pPr>
        <w:pStyle w:val="Caption"/>
      </w:pPr>
      <w:bookmarkStart w:id="10" w:name="_Ref143262942"/>
      <w:r w:rsidRPr="00F353F0">
        <w:rPr>
          <w:b/>
          <w:bCs/>
        </w:rPr>
        <w:t xml:space="preserve">Fig. </w:t>
      </w:r>
      <w:r w:rsidRPr="00F353F0">
        <w:rPr>
          <w:b/>
          <w:bCs/>
        </w:rPr>
        <w:fldChar w:fldCharType="begin"/>
      </w:r>
      <w:r w:rsidRPr="00F353F0">
        <w:rPr>
          <w:b/>
          <w:bCs/>
        </w:rPr>
        <w:instrText xml:space="preserve"> SEQ Fig._ \* ARABIC </w:instrText>
      </w:r>
      <w:r w:rsidRPr="00F353F0">
        <w:rPr>
          <w:b/>
          <w:bCs/>
        </w:rPr>
        <w:fldChar w:fldCharType="separate"/>
      </w:r>
      <w:r w:rsidR="00416C82" w:rsidRPr="00F353F0">
        <w:rPr>
          <w:b/>
          <w:bCs/>
          <w:noProof/>
        </w:rPr>
        <w:t>3</w:t>
      </w:r>
      <w:r w:rsidRPr="00F353F0">
        <w:rPr>
          <w:b/>
          <w:bCs/>
        </w:rPr>
        <w:fldChar w:fldCharType="end"/>
      </w:r>
      <w:bookmarkEnd w:id="10"/>
      <w:r w:rsidRPr="00F353F0">
        <w:rPr>
          <w:b/>
          <w:bCs/>
        </w:rPr>
        <w:t xml:space="preserve">. </w:t>
      </w:r>
      <w:r w:rsidRPr="00F353F0">
        <w:t>Seasonal spawning distributions inferred from aerial survey data</w:t>
      </w:r>
      <w:r w:rsidR="00E40027" w:rsidRPr="00F353F0">
        <w:t xml:space="preserve"> and </w:t>
      </w:r>
      <w:r w:rsidR="00970F41">
        <w:t xml:space="preserve">adjusted </w:t>
      </w:r>
      <w:r w:rsidR="00E40027" w:rsidRPr="00F353F0">
        <w:t>carcass survey data.</w:t>
      </w:r>
      <w:r w:rsidR="00EA2DD1" w:rsidRPr="00F353F0">
        <w:t xml:space="preserve"> </w:t>
      </w:r>
      <w:r w:rsidR="00E40027" w:rsidRPr="00F353F0">
        <w:t xml:space="preserve">Aerial data are smoothed in time by the gap (maximum 7 days) between successive flights </w:t>
      </w:r>
      <w:r w:rsidR="00EA2DD1" w:rsidRPr="00F353F0">
        <w:t>for 2014-2023 (panel a)</w:t>
      </w:r>
      <w:r w:rsidRPr="00F353F0">
        <w:t>,</w:t>
      </w:r>
      <w:r w:rsidR="00320829">
        <w:t xml:space="preserve"> and 2004-2013 (panel b)</w:t>
      </w:r>
      <w:r w:rsidR="00E40027" w:rsidRPr="00F353F0">
        <w:t xml:space="preserve">. </w:t>
      </w:r>
      <w:r w:rsidR="00320829">
        <w:t>The adjusted c</w:t>
      </w:r>
      <w:r w:rsidRPr="00F353F0">
        <w:t xml:space="preserve">arcass survey </w:t>
      </w:r>
      <w:r w:rsidRPr="00F353F0">
        <w:lastRenderedPageBreak/>
        <w:t xml:space="preserve">data </w:t>
      </w:r>
      <w:r w:rsidR="00E40027" w:rsidRPr="00F353F0">
        <w:t xml:space="preserve">are </w:t>
      </w:r>
      <w:r w:rsidRPr="00F353F0">
        <w:t xml:space="preserve">smoothed </w:t>
      </w:r>
      <w:r w:rsidR="00525444" w:rsidRPr="00F353F0">
        <w:t xml:space="preserve">twice </w:t>
      </w:r>
      <w:r w:rsidRPr="00F353F0">
        <w:t xml:space="preserve">by </w:t>
      </w:r>
      <w:r w:rsidR="00970F41">
        <w:t>a 3-</w:t>
      </w:r>
      <w:r w:rsidR="00E40027" w:rsidRPr="00F353F0">
        <w:t>day moving average</w:t>
      </w:r>
      <w:r w:rsidRPr="00F353F0">
        <w:t>. Each area under the curve is proportional to the total number of redds in that y</w:t>
      </w:r>
      <w:r w:rsidRPr="00F353F0">
        <w:softHyphen/>
      </w:r>
      <w:r w:rsidR="0095146C" w:rsidRPr="00F353F0">
        <w:softHyphen/>
        <w:t>ear.</w:t>
      </w:r>
      <w:r w:rsidR="00970F41">
        <w:t xml:space="preserve"> Details of each year including the raw aerial data and the adjusted carcass data are in the supplementary materials </w:t>
      </w:r>
      <w:r w:rsidR="004346A4">
        <w:t>(</w:t>
      </w:r>
      <w:r w:rsidR="004346A4" w:rsidRPr="004346A4">
        <w:t>https://github.com/nickobeer/SacramentoRedds/blob/main/yeardetails.pdf</w:t>
      </w:r>
      <w:r w:rsidR="004346A4">
        <w:t>)</w:t>
      </w:r>
    </w:p>
    <w:p w14:paraId="63C415DB" w14:textId="77777777" w:rsidR="0095146C" w:rsidRPr="00F353F0" w:rsidRDefault="0095146C" w:rsidP="00653279"/>
    <w:p w14:paraId="419BE563" w14:textId="77777777" w:rsidR="00DC6217" w:rsidRPr="00F353F0" w:rsidRDefault="00DC6217" w:rsidP="00653279">
      <w:pPr>
        <w:pStyle w:val="Heading2"/>
      </w:pPr>
      <w:r w:rsidRPr="00F353F0">
        <w:t>Discussion</w:t>
      </w:r>
    </w:p>
    <w:p w14:paraId="61B3E3A8" w14:textId="6E0BDD60" w:rsidR="00F353F0" w:rsidRPr="00F353F0" w:rsidRDefault="00E048AD" w:rsidP="00653279">
      <w:r w:rsidRPr="00F353F0">
        <w:t xml:space="preserve">Two methods of assessing the annual distribution of WRCS redds were evaluated for their utility in management of </w:t>
      </w:r>
      <w:r w:rsidR="006E40EC" w:rsidRPr="00F353F0">
        <w:t>this</w:t>
      </w:r>
      <w:r w:rsidRPr="00F353F0">
        <w:t xml:space="preserve"> ESA-listed fish species. </w:t>
      </w:r>
      <w:r w:rsidR="004450CC" w:rsidRPr="00F353F0">
        <w:t xml:space="preserve">Timely and accurate counts of redds </w:t>
      </w:r>
      <w:r w:rsidRPr="00F353F0">
        <w:t xml:space="preserve">and their locations </w:t>
      </w:r>
      <w:r w:rsidR="004450CC" w:rsidRPr="00F353F0">
        <w:t xml:space="preserve">are needed for management of </w:t>
      </w:r>
      <w:r w:rsidRPr="00F353F0">
        <w:t>w</w:t>
      </w:r>
      <w:r w:rsidR="004450CC" w:rsidRPr="00F353F0">
        <w:t xml:space="preserve">ater operation plans </w:t>
      </w:r>
      <w:r w:rsidRPr="00F353F0">
        <w:t xml:space="preserve">that </w:t>
      </w:r>
      <w:r w:rsidR="004450CC" w:rsidRPr="00F353F0">
        <w:t>include cold</w:t>
      </w:r>
      <w:r w:rsidRPr="00F353F0">
        <w:t>-</w:t>
      </w:r>
      <w:r w:rsidR="004450CC" w:rsidRPr="00F353F0">
        <w:t>water release</w:t>
      </w:r>
      <w:r w:rsidRPr="00F353F0">
        <w:t>s</w:t>
      </w:r>
      <w:r w:rsidR="004450CC" w:rsidRPr="00F353F0">
        <w:t xml:space="preserve"> from Shasta Reservoir to </w:t>
      </w:r>
      <w:r w:rsidR="00372CE1" w:rsidRPr="00F353F0">
        <w:t xml:space="preserve">help control water temperatures during the </w:t>
      </w:r>
      <w:r w:rsidR="004450CC" w:rsidRPr="00F353F0">
        <w:t>spawning and egg development</w:t>
      </w:r>
      <w:r w:rsidR="00372CE1" w:rsidRPr="00F353F0">
        <w:t xml:space="preserve"> period</w:t>
      </w:r>
      <w:r w:rsidR="00996F1E" w:rsidRPr="00F353F0">
        <w:t xml:space="preserve"> and control of flow to avoid dewatering</w:t>
      </w:r>
      <w:r w:rsidR="004450CC" w:rsidRPr="00F353F0">
        <w:t xml:space="preserve">. Aerial surveys provide near-real-time </w:t>
      </w:r>
      <w:r w:rsidR="00E73522" w:rsidRPr="00F353F0">
        <w:t>data but</w:t>
      </w:r>
      <w:r w:rsidR="004450CC" w:rsidRPr="00F353F0">
        <w:t xml:space="preserve"> </w:t>
      </w:r>
      <w:r w:rsidR="00E73522" w:rsidRPr="00F353F0">
        <w:t>are sometimes affected by poor visibility (due to smoke, clouds, and fog), turbid river water, and scheduling of pilots and aircrafts. Carcass surveys, in conjunction with the aerial surveys, help provide more accurate data on redd counts and timing of spawning.</w:t>
      </w:r>
      <w:r w:rsidR="00996F1E" w:rsidRPr="00F353F0">
        <w:t xml:space="preserve"> Although the location of a redd that corresponds to a female carcass can not be know</w:t>
      </w:r>
      <w:r w:rsidR="0025663C">
        <w:t xml:space="preserve"> precisely</w:t>
      </w:r>
      <w:r w:rsidR="00996F1E" w:rsidRPr="00F353F0">
        <w:t>, the location in the rive</w:t>
      </w:r>
      <w:r w:rsidR="0025663C">
        <w:t>r</w:t>
      </w:r>
      <w:r w:rsidR="00996F1E" w:rsidRPr="00F353F0">
        <w:t xml:space="preserve"> is used to infer the upstream area where the corresponding redd is located.</w:t>
      </w:r>
      <w:r w:rsidR="00434441">
        <w:t xml:space="preserve"> </w:t>
      </w:r>
    </w:p>
    <w:p w14:paraId="5F3EEF53" w14:textId="13C86138" w:rsidR="006E40EC" w:rsidRPr="00F353F0" w:rsidRDefault="00487BD6" w:rsidP="00653279">
      <w:r>
        <w:t>The spawning season can be quite protracted (up to 110 days) and t</w:t>
      </w:r>
      <w:r w:rsidR="007C40BA" w:rsidRPr="00F353F0">
        <w:t xml:space="preserve">his </w:t>
      </w:r>
      <w:r w:rsidR="003D5DD8" w:rsidRPr="00F353F0">
        <w:t>results in a wide range of emergence times</w:t>
      </w:r>
      <w:r>
        <w:t xml:space="preserve">. This can lead to a </w:t>
      </w:r>
      <w:r w:rsidR="003D5DD8" w:rsidRPr="00F353F0">
        <w:t xml:space="preserve">potentially </w:t>
      </w:r>
      <w:r>
        <w:t xml:space="preserve">complex management task </w:t>
      </w:r>
      <w:r w:rsidR="007C40BA" w:rsidRPr="00F353F0">
        <w:t xml:space="preserve">because at any particular time, portions of the population will be at different </w:t>
      </w:r>
      <w:r w:rsidR="003D5DD8" w:rsidRPr="00F353F0">
        <w:t>stages of development. Over a 64 day period</w:t>
      </w:r>
      <w:r w:rsidR="006F63F5">
        <w:t xml:space="preserve"> (the median spawning season length), if the earliest </w:t>
      </w:r>
      <w:r w:rsidR="00653279">
        <w:t>redds</w:t>
      </w:r>
      <w:r w:rsidR="003D5DD8" w:rsidRPr="00F353F0">
        <w:t xml:space="preserve"> </w:t>
      </w:r>
      <w:r w:rsidR="006F63F5">
        <w:t xml:space="preserve">were </w:t>
      </w:r>
      <w:r w:rsidR="003D5DD8" w:rsidRPr="00F353F0">
        <w:t xml:space="preserve">exposed to an </w:t>
      </w:r>
      <w:r w:rsidR="003D5DD8" w:rsidRPr="00F353F0">
        <w:lastRenderedPageBreak/>
        <w:t xml:space="preserve">average 12°C, </w:t>
      </w:r>
      <w:r w:rsidR="006F63F5">
        <w:t xml:space="preserve">they would have matured by 768 </w:t>
      </w:r>
      <w:r w:rsidR="003D5DD8" w:rsidRPr="00F353F0">
        <w:t xml:space="preserve">°C </w:t>
      </w:r>
      <w:r w:rsidR="006F63F5">
        <w:t>ATU (</w:t>
      </w:r>
      <w:r w:rsidR="003D5DD8" w:rsidRPr="00F353F0">
        <w:t xml:space="preserve">accumulated temperature units) , </w:t>
      </w:r>
      <w:r w:rsidR="003648FE" w:rsidRPr="00F353F0">
        <w:t xml:space="preserve">which </w:t>
      </w:r>
      <w:r w:rsidR="007C40BA" w:rsidRPr="00F353F0">
        <w:t xml:space="preserve">would be considered to be </w:t>
      </w:r>
      <w:r w:rsidR="003D5DD8" w:rsidRPr="00F353F0">
        <w:t xml:space="preserve">80% </w:t>
      </w:r>
      <w:r w:rsidR="007C40BA" w:rsidRPr="00F353F0">
        <w:t xml:space="preserve">of </w:t>
      </w:r>
      <w:r w:rsidR="003D5DD8" w:rsidRPr="00F353F0">
        <w:t>fully developed based on WRCS requiring 960 °C</w:t>
      </w:r>
      <w:r w:rsidR="006F63F5">
        <w:t xml:space="preserve"> </w:t>
      </w:r>
      <w:r w:rsidR="003648FE" w:rsidRPr="00F353F0">
        <w:t xml:space="preserve">ATU </w:t>
      </w:r>
      <w:r w:rsidR="001530DD">
        <w:fldChar w:fldCharType="begin"/>
      </w:r>
      <w:r w:rsidR="001530DD">
        <w:instrText xml:space="preserve"> ADDIN EN.CITE &lt;EndNote&gt;&lt;Cite&gt;&lt;Author&gt;Zeug&lt;/Author&gt;&lt;Year&gt;2012&lt;/Year&gt;&lt;RecNum&gt;803&lt;/RecNum&gt;&lt;DisplayText&gt;(Zeug et al. 2012)&lt;/DisplayText&gt;&lt;record&gt;&lt;rec-number&gt;803&lt;/rec-number&gt;&lt;foreign-keys&gt;&lt;key app="EN" db-id="exfwre59dxxexyeadz9pdp0g9ea50dfrtrzr" timestamp="1663688544" guid="f4215e47-53da-4326-a67d-97985542bbc3"&gt;803&lt;/key&gt;&lt;/foreign-keys&gt;&lt;ref-type name="Journal Article"&gt;17&lt;/ref-type&gt;&lt;contributors&gt;&lt;authors&gt;&lt;author&gt;Zeug, Steven C.&lt;/author&gt;&lt;author&gt;Bergman, Paul S.&lt;/author&gt;&lt;author&gt;Cavallo, Bradley J.&lt;/author&gt;&lt;author&gt;Jones, Kristopher S.&lt;/author&gt;&lt;/authors&gt;&lt;/contributors&gt;&lt;titles&gt;&lt;title&gt;Application of a Life Cycle Simulation Model to Evaluate Impacts of Water Management and Conservation Actions on an Endangered Population of Chinook Salmon&lt;/title&gt;&lt;secondary-title&gt;Environmental Modeling &amp;amp; Assessment&lt;/secondary-title&gt;&lt;/titles&gt;&lt;periodical&gt;&lt;full-title&gt;Environmental Modeling &amp;amp; Assessment&lt;/full-title&gt;&lt;/periodical&gt;&lt;pages&gt;455-467&lt;/pages&gt;&lt;volume&gt;17&lt;/volume&gt;&lt;number&gt;5&lt;/number&gt;&lt;dates&gt;&lt;year&gt;2012&lt;/year&gt;&lt;pub-dates&gt;&lt;date&gt;2012/10/01&lt;/date&gt;&lt;/pub-dates&gt;&lt;/dates&gt;&lt;isbn&gt;1573-2967&lt;/isbn&gt;&lt;urls&gt;&lt;related-urls&gt;&lt;url&gt;https://doi.org/10.1007/s10666-012-9306-6&lt;/url&gt;&lt;/related-urls&gt;&lt;/urls&gt;&lt;electronic-resource-num&gt;10.1007/s10666-012-9306-6&lt;/electronic-resource-num&gt;&lt;/record&gt;&lt;/Cite&gt;&lt;/EndNote&gt;</w:instrText>
      </w:r>
      <w:r w:rsidR="001530DD">
        <w:fldChar w:fldCharType="separate"/>
      </w:r>
      <w:r w:rsidR="001530DD">
        <w:rPr>
          <w:noProof/>
        </w:rPr>
        <w:t>(Zeug et al. 2012)</w:t>
      </w:r>
      <w:r w:rsidR="001530DD">
        <w:fldChar w:fldCharType="end"/>
      </w:r>
      <w:r w:rsidR="003648FE" w:rsidRPr="00F353F0">
        <w:t xml:space="preserve"> </w:t>
      </w:r>
      <w:r w:rsidR="006F63F5">
        <w:t>for</w:t>
      </w:r>
      <w:r w:rsidR="007C40BA" w:rsidRPr="00F353F0">
        <w:t xml:space="preserve"> emergence</w:t>
      </w:r>
      <w:r w:rsidR="00653279">
        <w:t xml:space="preserve">, while others are just begin created </w:t>
      </w:r>
      <w:r w:rsidR="003D5DD8" w:rsidRPr="00F353F0">
        <w:t xml:space="preserve">. </w:t>
      </w:r>
      <w:r w:rsidR="008B4107" w:rsidRPr="00F353F0">
        <w:t>In warmer temperatures, this development would proceed even more quickly and thus separate the life-history stages of the population further</w:t>
      </w:r>
      <w:r w:rsidR="007C40BA" w:rsidRPr="00F353F0">
        <w:t>. Similarly</w:t>
      </w:r>
      <w:r w:rsidR="00653279">
        <w:t>,</w:t>
      </w:r>
      <w:r w:rsidR="007C40BA" w:rsidRPr="00F353F0">
        <w:t xml:space="preserve"> in years with a more protracted spawning season, the range of development stages would be even more varied</w:t>
      </w:r>
      <w:r w:rsidR="008B4107" w:rsidRPr="00F353F0">
        <w:t>.</w:t>
      </w:r>
    </w:p>
    <w:p w14:paraId="06729319" w14:textId="54129FF0" w:rsidR="00C329F9" w:rsidRPr="00F353F0" w:rsidRDefault="008467D4" w:rsidP="00653279">
      <w:r w:rsidRPr="00F353F0">
        <w:t>Although the carcass survey method is an invaluable assessment and monitoring tool, the aerial survey</w:t>
      </w:r>
      <w:r w:rsidR="006F63F5">
        <w:t>’s</w:t>
      </w:r>
      <w:r w:rsidRPr="00F353F0">
        <w:t xml:space="preserve"> </w:t>
      </w:r>
      <w:r w:rsidR="00AB4382" w:rsidRPr="00F353F0">
        <w:t>utility</w:t>
      </w:r>
      <w:r w:rsidR="006F63F5">
        <w:t xml:space="preserve"> is to </w:t>
      </w:r>
      <w:r w:rsidR="00C329F9" w:rsidRPr="00F353F0">
        <w:t xml:space="preserve">provide a consistent, rapid method of assessing the physical location of redds and identifying patterns in use of the spawning grounds. </w:t>
      </w:r>
      <w:r w:rsidR="00A74E70" w:rsidRPr="00F353F0">
        <w:t xml:space="preserve">In addition, </w:t>
      </w:r>
      <w:r w:rsidR="00C329F9" w:rsidRPr="00F353F0">
        <w:t xml:space="preserve">the </w:t>
      </w:r>
      <w:commentRangeStart w:id="11"/>
      <w:commentRangeStart w:id="12"/>
      <w:r w:rsidR="00C329F9" w:rsidRPr="00F353F0">
        <w:t>aerial survey gives a</w:t>
      </w:r>
      <w:r w:rsidR="00BE3629" w:rsidRPr="00F353F0">
        <w:t>n immediate</w:t>
      </w:r>
      <w:r w:rsidR="00C41362" w:rsidRPr="00F353F0">
        <w:t xml:space="preserve"> </w:t>
      </w:r>
      <w:r w:rsidR="00DC6217" w:rsidRPr="00F353F0">
        <w:t xml:space="preserve">assessment </w:t>
      </w:r>
      <w:commentRangeEnd w:id="11"/>
      <w:r w:rsidR="00E05046" w:rsidRPr="00F353F0">
        <w:rPr>
          <w:rStyle w:val="CommentReference"/>
          <w:sz w:val="24"/>
          <w:szCs w:val="24"/>
        </w:rPr>
        <w:commentReference w:id="11"/>
      </w:r>
      <w:commentRangeEnd w:id="12"/>
      <w:r w:rsidR="00C41362" w:rsidRPr="00F353F0">
        <w:rPr>
          <w:rStyle w:val="CommentReference"/>
          <w:sz w:val="24"/>
          <w:szCs w:val="24"/>
        </w:rPr>
        <w:commentReference w:id="12"/>
      </w:r>
      <w:r w:rsidR="00DC6217" w:rsidRPr="00F353F0">
        <w:t xml:space="preserve">that would be otherwise </w:t>
      </w:r>
      <w:r w:rsidR="00C329F9" w:rsidRPr="00F353F0">
        <w:t xml:space="preserve">delayed when using the carcass survey because it takes some days for the redd-building females to </w:t>
      </w:r>
      <w:r w:rsidRPr="00F353F0">
        <w:t>expire</w:t>
      </w:r>
      <w:r w:rsidR="00A74E70" w:rsidRPr="00F353F0">
        <w:t xml:space="preserve"> and be detected</w:t>
      </w:r>
      <w:r w:rsidR="006F63F5">
        <w:t xml:space="preserve"> by the survey crews</w:t>
      </w:r>
      <w:r w:rsidR="00C329F9" w:rsidRPr="00F353F0">
        <w:t>.</w:t>
      </w:r>
      <w:r w:rsidR="00A74E70" w:rsidRPr="00F353F0">
        <w:t xml:space="preserve"> The aerial survey </w:t>
      </w:r>
      <w:r w:rsidR="00C329F9" w:rsidRPr="00F353F0">
        <w:t xml:space="preserve">is also used to expand </w:t>
      </w:r>
      <w:r w:rsidR="00A74E70" w:rsidRPr="00F353F0">
        <w:t xml:space="preserve">estimates of </w:t>
      </w:r>
      <w:r w:rsidR="00C329F9" w:rsidRPr="00F353F0">
        <w:t>the population distribution if any redds are found downstream of the carcass survey area</w:t>
      </w:r>
      <w:r w:rsidR="00A74E70" w:rsidRPr="00F353F0">
        <w:t>. Finally</w:t>
      </w:r>
      <w:r w:rsidR="00C329F9" w:rsidRPr="00F353F0">
        <w:t>, it is</w:t>
      </w:r>
      <w:r w:rsidR="005B4293" w:rsidRPr="00F353F0">
        <w:t xml:space="preserve"> requested</w:t>
      </w:r>
      <w:r w:rsidR="00C41362" w:rsidRPr="00F353F0">
        <w:t xml:space="preserve"> </w:t>
      </w:r>
      <w:r w:rsidR="00C329F9" w:rsidRPr="00F353F0">
        <w:t xml:space="preserve">by </w:t>
      </w:r>
      <w:r w:rsidR="00DE5144" w:rsidRPr="00F353F0">
        <w:t xml:space="preserve">some </w:t>
      </w:r>
      <w:r w:rsidR="00C329F9" w:rsidRPr="00F353F0">
        <w:t>stakeholders as a legacy index to describe the timing and distribution</w:t>
      </w:r>
      <w:r w:rsidR="00AB4382" w:rsidRPr="00F353F0">
        <w:t xml:space="preserve"> of spawning in the river</w:t>
      </w:r>
      <w:r w:rsidR="00307772" w:rsidRPr="00F353F0">
        <w:t xml:space="preserve"> across a longer time series</w:t>
      </w:r>
      <w:r w:rsidR="006F63F5">
        <w:t>, and can be compared to the spawning distributions of other Sacramento River salmon runs</w:t>
      </w:r>
      <w:r w:rsidR="00C329F9" w:rsidRPr="00F353F0">
        <w:t xml:space="preserve">. </w:t>
      </w:r>
    </w:p>
    <w:p w14:paraId="0185D6AD" w14:textId="27C5BB4B" w:rsidR="000A6C03" w:rsidRPr="00F353F0" w:rsidRDefault="00EA3108" w:rsidP="00653279">
      <w:r w:rsidRPr="00F353F0">
        <w:t xml:space="preserve">As </w:t>
      </w:r>
      <w:r w:rsidR="001E7FD9" w:rsidRPr="00F353F0">
        <w:t>the region</w:t>
      </w:r>
      <w:r w:rsidRPr="00F353F0">
        <w:t xml:space="preserve"> continue</w:t>
      </w:r>
      <w:r w:rsidR="001E7FD9" w:rsidRPr="00F353F0">
        <w:t>s</w:t>
      </w:r>
      <w:r w:rsidRPr="00F353F0">
        <w:t xml:space="preserve"> to encounter increasingly </w:t>
      </w:r>
      <w:r w:rsidR="00155EF4" w:rsidRPr="00F353F0">
        <w:t xml:space="preserve">variable conditions, including </w:t>
      </w:r>
      <w:r w:rsidRPr="00F353F0">
        <w:t>severe and frequent</w:t>
      </w:r>
      <w:r w:rsidR="00CE4DF0" w:rsidRPr="00F353F0">
        <w:t xml:space="preserve"> droughts, heatwaves, and </w:t>
      </w:r>
      <w:r w:rsidR="00155EF4" w:rsidRPr="00F353F0">
        <w:t>flood</w:t>
      </w:r>
      <w:r w:rsidR="00CE4DF0" w:rsidRPr="00F353F0">
        <w:t>s</w:t>
      </w:r>
      <w:r w:rsidR="006F63F5">
        <w:t xml:space="preserve">; </w:t>
      </w:r>
      <w:r w:rsidR="00CE4DF0" w:rsidRPr="00F353F0">
        <w:t>the management of river conditions</w:t>
      </w:r>
      <w:r w:rsidR="007C7D49" w:rsidRPr="00F353F0">
        <w:t xml:space="preserve"> </w:t>
      </w:r>
      <w:r w:rsidR="00222139" w:rsidRPr="00F353F0">
        <w:t xml:space="preserve">(e.g., release of cool water from </w:t>
      </w:r>
      <w:r w:rsidR="00401001" w:rsidRPr="00F353F0">
        <w:t>Shasta Dam</w:t>
      </w:r>
      <w:r w:rsidR="00222139" w:rsidRPr="00F353F0">
        <w:t>)</w:t>
      </w:r>
      <w:r w:rsidR="00CE4DF0" w:rsidRPr="00F353F0">
        <w:t xml:space="preserve"> will remain</w:t>
      </w:r>
      <w:r w:rsidR="007C7D49" w:rsidRPr="00F353F0">
        <w:t xml:space="preserve"> critical in recovering and sustaining aquatic species</w:t>
      </w:r>
      <w:r w:rsidR="00222139" w:rsidRPr="00F353F0">
        <w:t xml:space="preserve"> </w:t>
      </w:r>
      <w:r w:rsidR="00F54FE1" w:rsidRPr="00F353F0">
        <w:fldChar w:fldCharType="begin">
          <w:fldData xml:space="preserve">PEVuZE5vdGU+PENpdGU+PEF1dGhvcj5BbmRlcnNvbjwvQXV0aG9yPjxZZWFyPjIwMjI8L1llYXI+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</w:fldData>
        </w:fldChar>
      </w:r>
      <w:r w:rsidR="004A2283" w:rsidRPr="00F353F0">
        <w:instrText xml:space="preserve"> ADDIN EN.CITE </w:instrText>
      </w:r>
      <w:r w:rsidR="004A2283" w:rsidRPr="00F353F0">
        <w:fldChar w:fldCharType="begin">
          <w:fldData xml:space="preserve">PEVuZE5vdGU+PENpdGU+PEF1dGhvcj5BbmRlcnNvbjwvQXV0aG9yPjxZZWFyPjIwMjI8L1llYXI+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</w:fldData>
        </w:fldChar>
      </w:r>
      <w:r w:rsidR="004A2283" w:rsidRPr="00F353F0">
        <w:instrText xml:space="preserve"> ADDIN EN.CITE.DATA </w:instrText>
      </w:r>
      <w:r w:rsidR="004A2283" w:rsidRPr="00F353F0">
        <w:fldChar w:fldCharType="end"/>
      </w:r>
      <w:r w:rsidR="00F54FE1" w:rsidRPr="00F353F0">
        <w:fldChar w:fldCharType="separate"/>
      </w:r>
      <w:r w:rsidR="00F54FE1" w:rsidRPr="00F353F0">
        <w:rPr>
          <w:noProof/>
        </w:rPr>
        <w:t>(Buddendorf et al. 2017, Sundt-Hansen et al. 2018, Anderson et al. 2022)</w:t>
      </w:r>
      <w:r w:rsidR="00F54FE1" w:rsidRPr="00F353F0">
        <w:fldChar w:fldCharType="end"/>
      </w:r>
      <w:r w:rsidR="00BE3629" w:rsidRPr="00F353F0">
        <w:t>.</w:t>
      </w:r>
      <w:r w:rsidR="007C7D49" w:rsidRPr="00F353F0">
        <w:t xml:space="preserve"> </w:t>
      </w:r>
      <w:r w:rsidR="00CE4DF0" w:rsidRPr="00F353F0">
        <w:t xml:space="preserve">More accurate count estimates from expanded redd count methodologies will also be important, and can depend on </w:t>
      </w:r>
      <w:r w:rsidR="00222139" w:rsidRPr="00F353F0">
        <w:t>a number of factors such as the species, their life history traits, the rearing environment</w:t>
      </w:r>
      <w:r w:rsidR="00A70CD7" w:rsidRPr="00F353F0">
        <w:t xml:space="preserve">, and </w:t>
      </w:r>
      <w:r w:rsidR="00A70CD7" w:rsidRPr="00F353F0">
        <w:lastRenderedPageBreak/>
        <w:t>implementation cost</w:t>
      </w:r>
      <w:r w:rsidR="00222139" w:rsidRPr="00F353F0">
        <w:t xml:space="preserve"> </w:t>
      </w:r>
      <w:r w:rsidR="00BE3629" w:rsidRPr="00F353F0">
        <w:fldChar w:fldCharType="begin">
          <w:fldData xml:space="preserve">PEVuZE5vdGU+PENpdGU+PEF1dGhvcj5BbC1DaG9raGFjaHk8L0F1dGhvcj48WWVhcj4yMDA1PC9Z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</w:fldData>
        </w:fldChar>
      </w:r>
      <w:r w:rsidR="0012128B" w:rsidRPr="00F353F0">
        <w:instrText xml:space="preserve"> ADDIN EN.CITE </w:instrText>
      </w:r>
      <w:r w:rsidR="0012128B" w:rsidRPr="00F353F0">
        <w:fldChar w:fldCharType="begin">
          <w:fldData xml:space="preserve">PEVuZE5vdGU+PENpdGU+PEF1dGhvcj5BbC1DaG9raGFjaHk8L0F1dGhvcj48WWVhcj4yMDA1PC9Z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</w:fldData>
        </w:fldChar>
      </w:r>
      <w:r w:rsidR="0012128B" w:rsidRPr="00F353F0">
        <w:instrText xml:space="preserve"> ADDIN EN.CITE.DATA </w:instrText>
      </w:r>
      <w:r w:rsidR="0012128B" w:rsidRPr="00F353F0">
        <w:fldChar w:fldCharType="end"/>
      </w:r>
      <w:r w:rsidR="00BE3629" w:rsidRPr="00F353F0">
        <w:fldChar w:fldCharType="separate"/>
      </w:r>
      <w:r w:rsidR="00BE3629" w:rsidRPr="00F353F0">
        <w:rPr>
          <w:noProof/>
        </w:rPr>
        <w:t>(Al-Chokhachy et al. 2005, Courbois et al. 2008)</w:t>
      </w:r>
      <w:r w:rsidR="00BE3629" w:rsidRPr="00F353F0">
        <w:fldChar w:fldCharType="end"/>
      </w:r>
      <w:r w:rsidR="00222139" w:rsidRPr="00F353F0">
        <w:t xml:space="preserve">. </w:t>
      </w:r>
      <w:r w:rsidR="00BC1F7B" w:rsidRPr="00F353F0">
        <w:t>This short note demonstrates how combining aerial and carcass surveys through a simple drift correction model</w:t>
      </w:r>
      <w:r w:rsidR="00A70CD7" w:rsidRPr="00F353F0">
        <w:t xml:space="preserve"> can </w:t>
      </w:r>
      <w:r w:rsidR="005B3CC6" w:rsidRPr="00F353F0">
        <w:t xml:space="preserve">help </w:t>
      </w:r>
      <w:r w:rsidR="00A70CD7" w:rsidRPr="00F353F0">
        <w:t xml:space="preserve">provide </w:t>
      </w:r>
      <w:r w:rsidR="005B3CC6" w:rsidRPr="00F353F0">
        <w:t>near-real-time</w:t>
      </w:r>
      <w:r w:rsidR="00A70CD7" w:rsidRPr="00F353F0">
        <w:t xml:space="preserve"> and </w:t>
      </w:r>
      <w:r w:rsidR="00F529AE" w:rsidRPr="00F353F0">
        <w:t>more accurate</w:t>
      </w:r>
      <w:r w:rsidR="00A70CD7" w:rsidRPr="00F353F0">
        <w:t xml:space="preserve"> </w:t>
      </w:r>
      <w:r w:rsidR="005B3CC6" w:rsidRPr="00F353F0">
        <w:t xml:space="preserve">estimates of redd </w:t>
      </w:r>
      <w:r w:rsidR="006F63F5">
        <w:t>distributions of WRCS</w:t>
      </w:r>
      <w:r w:rsidR="005B3CC6" w:rsidRPr="00F353F0">
        <w:t xml:space="preserve">. </w:t>
      </w:r>
    </w:p>
    <w:p w14:paraId="5632B91A" w14:textId="77777777" w:rsidR="0084112B" w:rsidRPr="00F353F0" w:rsidRDefault="0084112B" w:rsidP="00653279">
      <w:r w:rsidRPr="00F353F0">
        <w:t xml:space="preserve">The inferred redd distributions resulting from both methods described here are available from https://cbr.washington.edu/sacramento/fishmodel, a web-based tool for modeling the development and survival consequences of Chinook eggs on the spawning grounds. </w:t>
      </w:r>
    </w:p>
    <w:p w14:paraId="2BF23F6F" w14:textId="77777777" w:rsidR="001E7FD9" w:rsidRPr="00F353F0" w:rsidRDefault="001E7FD9" w:rsidP="00653279"/>
    <w:p w14:paraId="354D4B92" w14:textId="77777777" w:rsidR="00C739D0" w:rsidRPr="00F353F0" w:rsidRDefault="00C739D0" w:rsidP="00653279">
      <w:pPr>
        <w:pStyle w:val="Heading2"/>
      </w:pPr>
      <w:r w:rsidRPr="00F353F0">
        <w:t>Acknowledgements</w:t>
      </w:r>
    </w:p>
    <w:p w14:paraId="0856CE4B" w14:textId="136ED229" w:rsidR="00274AC5" w:rsidRPr="00F353F0" w:rsidRDefault="00C739D0" w:rsidP="00653279">
      <w:r w:rsidRPr="00F353F0">
        <w:t>This work was made possible by the commitment and dedication of many field biologists and survey crews that have collected these data</w:t>
      </w:r>
      <w:r w:rsidR="005713CF" w:rsidRPr="00F353F0">
        <w:t xml:space="preserve"> for many years</w:t>
      </w:r>
      <w:r w:rsidR="007B1BEC" w:rsidRPr="00F353F0">
        <w:t xml:space="preserve">. </w:t>
      </w:r>
      <w:r w:rsidRPr="00F353F0">
        <w:t xml:space="preserve"> </w:t>
      </w:r>
      <w:r w:rsidR="007B1BEC" w:rsidRPr="00F353F0">
        <w:t>T</w:t>
      </w:r>
      <w:r w:rsidR="005713CF" w:rsidRPr="00F353F0">
        <w:t xml:space="preserve">his study was </w:t>
      </w:r>
      <w:r w:rsidRPr="00F353F0">
        <w:t xml:space="preserve">supported by </w:t>
      </w:r>
      <w:r w:rsidR="007B1BEC" w:rsidRPr="00F353F0">
        <w:t xml:space="preserve">the U.S. </w:t>
      </w:r>
      <w:r w:rsidRPr="00F353F0">
        <w:softHyphen/>
      </w:r>
      <w:r w:rsidRPr="00F353F0">
        <w:softHyphen/>
        <w:t xml:space="preserve">Bureau of Reclamation and by </w:t>
      </w:r>
      <w:r w:rsidR="007B1BEC" w:rsidRPr="00F353F0">
        <w:t xml:space="preserve">the </w:t>
      </w:r>
      <w:r w:rsidRPr="00F353F0">
        <w:t xml:space="preserve">California Department of Fish and Wildlife. </w:t>
      </w:r>
    </w:p>
    <w:p w14:paraId="4F485B0F" w14:textId="1621AB8F" w:rsidR="00274AC5" w:rsidRPr="00F353F0" w:rsidRDefault="00274AC5" w:rsidP="00653279">
      <w:pPr>
        <w:pStyle w:val="Heading2"/>
      </w:pPr>
      <w:r w:rsidRPr="00F353F0">
        <w:t>References</w:t>
      </w:r>
    </w:p>
    <w:p w14:paraId="1AABC719" w14:textId="77777777" w:rsidR="004962B2" w:rsidRPr="004962B2" w:rsidRDefault="00274AC5" w:rsidP="004962B2">
      <w:pPr>
        <w:pStyle w:val="EndNoteBibliography"/>
        <w:spacing w:after="0"/>
      </w:pPr>
      <w:r w:rsidRPr="00F353F0">
        <w:rPr>
          <w:rFonts w:asciiTheme="minorHAnsi" w:hAnsiTheme="minorHAnsi"/>
        </w:rPr>
        <w:fldChar w:fldCharType="begin"/>
      </w:r>
      <w:r w:rsidRPr="00F353F0">
        <w:rPr>
          <w:rFonts w:asciiTheme="minorHAnsi" w:hAnsiTheme="minorHAnsi"/>
        </w:rPr>
        <w:instrText xml:space="preserve"> ADDIN EN.REFLIST </w:instrText>
      </w:r>
      <w:r w:rsidRPr="00F353F0">
        <w:rPr>
          <w:rFonts w:asciiTheme="minorHAnsi" w:hAnsiTheme="minorHAnsi"/>
        </w:rPr>
        <w:fldChar w:fldCharType="separate"/>
      </w:r>
      <w:r w:rsidR="004962B2" w:rsidRPr="004962B2">
        <w:t>Adelfio, L.A., S.M. Wondzell, N.J. Mantua, and G.H. Reeves. 2024. Expanded, compressed, or equal? Interactions between spawning window and stream thermal regime generate three responses in modeled juvenile emergence for Pacific salmon. Canadian Journal of Fisheries and Aquatic Sciences 81(5): 573-588.</w:t>
      </w:r>
    </w:p>
    <w:p w14:paraId="2187E5EF" w14:textId="77777777" w:rsidR="004962B2" w:rsidRPr="004962B2" w:rsidRDefault="004962B2" w:rsidP="004962B2">
      <w:pPr>
        <w:pStyle w:val="EndNoteBibliography"/>
        <w:spacing w:after="0"/>
      </w:pPr>
      <w:r w:rsidRPr="004962B2">
        <w:t>Al-Chokhachy, R., P. Budy, and H. Schaller. 2005. Understanding the significance of redd counts: A comparison between two methods for estimating the abundance of and monitoring bull trout populations. North American Journal of Fisheries Management 25(4): 1505-1512.</w:t>
      </w:r>
    </w:p>
    <w:p w14:paraId="59F7FE1E" w14:textId="77777777" w:rsidR="004962B2" w:rsidRPr="004962B2" w:rsidRDefault="004962B2" w:rsidP="004962B2">
      <w:pPr>
        <w:pStyle w:val="EndNoteBibliography"/>
        <w:spacing w:after="0"/>
      </w:pPr>
      <w:r w:rsidRPr="004962B2">
        <w:lastRenderedPageBreak/>
        <w:t>Alderdice, D.F., and F.P.J. Velsen. 1978. Relation between temperature and incubation time for eggs of Chinook Salmon (</w:t>
      </w:r>
      <w:r w:rsidRPr="004962B2">
        <w:rPr>
          <w:i/>
        </w:rPr>
        <w:t>Oncorhynchus tshawytscha</w:t>
      </w:r>
      <w:r w:rsidRPr="004962B2">
        <w:t>). Journal of the Fisheries Research Board of Canada 35(1): 69-75.</w:t>
      </w:r>
    </w:p>
    <w:p w14:paraId="2A990D24" w14:textId="77777777" w:rsidR="004962B2" w:rsidRPr="004962B2" w:rsidRDefault="004962B2" w:rsidP="004962B2">
      <w:pPr>
        <w:pStyle w:val="EndNoteBibliography"/>
        <w:spacing w:after="0"/>
      </w:pPr>
      <w:r w:rsidRPr="004962B2">
        <w:t>Anderson, J.J., W.N. Beer, J.A. Israel, and S. Greene. 2022. Targeting river operations to the critical thermal window of fish incubation: Model and case study on Sacramento River winter-run Chinook salmon. River Research and Applications 38(5): 895-905.</w:t>
      </w:r>
    </w:p>
    <w:p w14:paraId="47CEDACE" w14:textId="77777777" w:rsidR="004962B2" w:rsidRPr="004962B2" w:rsidRDefault="004962B2" w:rsidP="004962B2">
      <w:pPr>
        <w:pStyle w:val="EndNoteBibliography"/>
        <w:spacing w:after="0"/>
      </w:pPr>
      <w:r w:rsidRPr="004962B2">
        <w:t>Becker, C.D., D.A. Neitzel, and C.S. Abernethy. 1983. Effects of Dewatering on Chinook Salmon Redds: Tolerance of Four Development Phases to One-Time Dewatering. North American Journal of Fisheries Management 3(4): 373-382.</w:t>
      </w:r>
    </w:p>
    <w:p w14:paraId="0913319D" w14:textId="77777777" w:rsidR="004962B2" w:rsidRPr="004962B2" w:rsidRDefault="004962B2" w:rsidP="004962B2">
      <w:pPr>
        <w:pStyle w:val="EndNoteBibliography"/>
        <w:spacing w:after="0"/>
      </w:pPr>
      <w:r w:rsidRPr="004962B2">
        <w:t>Beer, W.N., and E.A. Steel. 2017. Impacts and Implications of Temperature Variability on Chinook Salmon Egg Development and Emergence Phenology. Transactions of the American Fisheries Society 147(1): 3-15.</w:t>
      </w:r>
    </w:p>
    <w:p w14:paraId="23CC2638" w14:textId="77777777" w:rsidR="004962B2" w:rsidRPr="004962B2" w:rsidRDefault="004962B2" w:rsidP="004962B2">
      <w:pPr>
        <w:pStyle w:val="EndNoteBibliography"/>
        <w:spacing w:after="0"/>
      </w:pPr>
      <w:r w:rsidRPr="004962B2">
        <w:t xml:space="preserve">Blaxter, J.H.S. 1988. Pattern and Variety in Development. Page 499 </w:t>
      </w:r>
      <w:r w:rsidRPr="004962B2">
        <w:rPr>
          <w:i/>
        </w:rPr>
        <w:t>in</w:t>
      </w:r>
      <w:r w:rsidRPr="004962B2">
        <w:t xml:space="preserve"> W. S. Hoar, Randall, D.J. , editor. Fish Physiology Volume XI The Physiology of Developing Fish, Part A: Eggs and Larvae. Harcourt Brace Jovanovich, New York.</w:t>
      </w:r>
    </w:p>
    <w:p w14:paraId="2B58DA25" w14:textId="77777777" w:rsidR="004962B2" w:rsidRPr="004962B2" w:rsidRDefault="004962B2" w:rsidP="004962B2">
      <w:pPr>
        <w:pStyle w:val="EndNoteBibliography"/>
        <w:spacing w:after="0"/>
      </w:pPr>
      <w:r w:rsidRPr="004962B2">
        <w:t>Brännäs, E. 1995. First access to territorial space and exposure to strong predation pressure: A conflict in early emerging Atlantic salmon (</w:t>
      </w:r>
      <w:r w:rsidRPr="004962B2">
        <w:rPr>
          <w:i/>
        </w:rPr>
        <w:t>Salmo salar</w:t>
      </w:r>
      <w:r w:rsidRPr="004962B2">
        <w:t xml:space="preserve"> L.) fry. Evolutionary Ecology 9(4): 411-420.</w:t>
      </w:r>
    </w:p>
    <w:p w14:paraId="3BC61E39" w14:textId="77777777" w:rsidR="004962B2" w:rsidRPr="004962B2" w:rsidRDefault="004962B2" w:rsidP="004962B2">
      <w:pPr>
        <w:pStyle w:val="EndNoteBibliography"/>
        <w:spacing w:after="0"/>
      </w:pPr>
      <w:r w:rsidRPr="004962B2">
        <w:t>Buddendorf, W.B., I.A. Malcolm, J. Geris, L. Fabris, K.J. Millidine, M.E. Wilkinson, and C. Soulsby. 2017. Spatio-temporal effects of river regulation on habitat quality for Atlantic salmon fry. Ecological Indicators 83: 292-302.</w:t>
      </w:r>
    </w:p>
    <w:p w14:paraId="4DD0A8AB" w14:textId="6F30157F" w:rsidR="004962B2" w:rsidRPr="004962B2" w:rsidRDefault="004962B2" w:rsidP="004962B2">
      <w:pPr>
        <w:pStyle w:val="EndNoteBibliography"/>
        <w:spacing w:after="0"/>
      </w:pPr>
      <w:r w:rsidRPr="004962B2">
        <w:t xml:space="preserve">California Department of Fish and Wildlife (CDFW) 2022. California Natural Diversity Database (CNDDB). October 2022. State and Federally Listed Endangered and Threatened Animals of California. California Department of Fish and Wildlife. Sacramento, CA. Pages </w:t>
      </w:r>
      <w:hyperlink r:id="rId53" w:history="1">
        <w:r w:rsidRPr="004962B2">
          <w:rPr>
            <w:rStyle w:val="Hyperlink"/>
          </w:rPr>
          <w:t>https://nrm.dfg.ca.gov/FileHandler.ashx?DocumentID=109405&amp;inline</w:t>
        </w:r>
      </w:hyperlink>
    </w:p>
    <w:p w14:paraId="111EF75A" w14:textId="6E213E6A" w:rsidR="004962B2" w:rsidRPr="004962B2" w:rsidRDefault="004962B2" w:rsidP="004962B2">
      <w:pPr>
        <w:pStyle w:val="EndNoteBibliography"/>
        <w:spacing w:after="0"/>
      </w:pPr>
      <w:r w:rsidRPr="004962B2">
        <w:t xml:space="preserve">California Department of Fish and Wildlife (CDFW) 2023. California Central Valley Chinook Escapement Database Report. 29 Pages </w:t>
      </w:r>
      <w:hyperlink r:id="rId54" w:history="1">
        <w:r w:rsidRPr="004962B2">
          <w:rPr>
            <w:rStyle w:val="Hyperlink"/>
          </w:rPr>
          <w:t>https://nrm.dfg.ca.gov/FileHandler.ashx?DocumentID=84381&amp;inline</w:t>
        </w:r>
      </w:hyperlink>
    </w:p>
    <w:p w14:paraId="2D6D2507" w14:textId="0CFEE15F" w:rsidR="004962B2" w:rsidRPr="004962B2" w:rsidRDefault="004962B2" w:rsidP="004962B2">
      <w:pPr>
        <w:pStyle w:val="EndNoteBibliography"/>
        <w:spacing w:after="0"/>
      </w:pPr>
      <w:r w:rsidRPr="004962B2">
        <w:t xml:space="preserve">California Department of Fish and Wildlife (CDFW) 2024. CDFW Upper Sacramento River Basin Salmonid Monitoring. </w:t>
      </w:r>
      <w:hyperlink r:id="rId55" w:history="1">
        <w:r w:rsidRPr="004962B2">
          <w:rPr>
            <w:rStyle w:val="Hyperlink"/>
          </w:rPr>
          <w:t>https://www.calfish.org/ProgramsData/ConservationandManagement/CentralValleyMonitoring/CDFWUpperSacRiverBasinSalmonidMonitoring.aspx</w:t>
        </w:r>
      </w:hyperlink>
    </w:p>
    <w:p w14:paraId="687CC8A1" w14:textId="77777777" w:rsidR="004962B2" w:rsidRPr="004962B2" w:rsidRDefault="004962B2" w:rsidP="004962B2">
      <w:pPr>
        <w:pStyle w:val="EndNoteBibliography"/>
        <w:spacing w:after="0"/>
      </w:pPr>
      <w:r w:rsidRPr="004962B2">
        <w:t>Courbois, J.-Y., S.L. Katz, D.J. Isaak, E.A. Steel, R.F. Thurow, A.M.W. Rub, T. Olsen, and C.E. Jordan. 2008. Evaluating probability sampling strategies for estimating redd counts: an example with Chinook salmon (Oncorhynchus tshawytscha). Canadian Journal of Fisheries and Aquatic Sciences 65(9): 1814-1830.</w:t>
      </w:r>
    </w:p>
    <w:p w14:paraId="15BC0CDD" w14:textId="77777777" w:rsidR="004962B2" w:rsidRPr="004962B2" w:rsidRDefault="004962B2" w:rsidP="004962B2">
      <w:pPr>
        <w:pStyle w:val="EndNoteBibliography"/>
        <w:spacing w:after="0"/>
      </w:pPr>
      <w:r w:rsidRPr="004962B2">
        <w:t>Hawkins, B.L., A.H. Fullerton, B.L. Sanderson, and E.A. Steel. 2020. Individual-based simulations suggest mixed impacts of warmer temperatures and a nonnative predator on Chinook salmon. Ecosphere 11(8): e03218.</w:t>
      </w:r>
    </w:p>
    <w:p w14:paraId="224218E9" w14:textId="77777777" w:rsidR="004962B2" w:rsidRPr="004962B2" w:rsidRDefault="004962B2" w:rsidP="004962B2">
      <w:pPr>
        <w:pStyle w:val="EndNoteBibliography"/>
        <w:spacing w:after="0"/>
      </w:pPr>
      <w:r w:rsidRPr="004962B2">
        <w:t xml:space="preserve">Healey, M.C. 1991. Life History of Chinook Salmon </w:t>
      </w:r>
      <w:r w:rsidRPr="004962B2">
        <w:rPr>
          <w:i/>
        </w:rPr>
        <w:t>in</w:t>
      </w:r>
      <w:r w:rsidRPr="004962B2">
        <w:t xml:space="preserve"> C. Groot, Margolis, L. , editor. Pacific Salmon Life History UBC Press, Vancouver, BC.</w:t>
      </w:r>
    </w:p>
    <w:p w14:paraId="216E1C28" w14:textId="77777777" w:rsidR="004962B2" w:rsidRPr="004962B2" w:rsidRDefault="004962B2" w:rsidP="004962B2">
      <w:pPr>
        <w:pStyle w:val="EndNoteBibliography"/>
        <w:spacing w:after="0"/>
      </w:pPr>
      <w:r w:rsidRPr="004962B2">
        <w:t>Martin, B.T., A. Pike, S.N. John, N. Hamda, J. Roberts, S.T. Lindley, and E.M. Danner. 2017. Phenomenological vs. biophysical models of thermal stress in aquatic eggs. Ecology Letters 20(1): 50-59.</w:t>
      </w:r>
    </w:p>
    <w:p w14:paraId="61567F18" w14:textId="77777777" w:rsidR="004962B2" w:rsidRPr="004962B2" w:rsidRDefault="004962B2" w:rsidP="004962B2">
      <w:pPr>
        <w:pStyle w:val="EndNoteBibliography"/>
        <w:spacing w:after="0"/>
      </w:pPr>
      <w:r w:rsidRPr="004962B2">
        <w:t>McCullough, D.A. 1999. A Review and Synthesis of Effects of Alterations to the Water Temperature Regime on Freshwater Life Stages of Salmonids, with Special Reference to Chinook Salmon. Columbia River Inter-Tribal Fish Commission: Portland, OR.</w:t>
      </w:r>
    </w:p>
    <w:p w14:paraId="3016AB52" w14:textId="041CA6B4" w:rsidR="004962B2" w:rsidRPr="004962B2" w:rsidRDefault="004962B2" w:rsidP="004962B2">
      <w:pPr>
        <w:pStyle w:val="EndNoteBibliography"/>
        <w:spacing w:after="0"/>
      </w:pPr>
      <w:r w:rsidRPr="004962B2">
        <w:t xml:space="preserve">National Marine Fisheries Service (NMFS) 1994. Endangered and Threatened Species; Status of Sacramento River Winter-run Chinook Salmon. Pages </w:t>
      </w:r>
      <w:hyperlink r:id="rId56" w:history="1">
        <w:r w:rsidRPr="004962B2">
          <w:rPr>
            <w:rStyle w:val="Hyperlink"/>
          </w:rPr>
          <w:t>https://www.federalregister.gov/d/93-31089</w:t>
        </w:r>
      </w:hyperlink>
    </w:p>
    <w:p w14:paraId="38084610" w14:textId="77777777" w:rsidR="004962B2" w:rsidRPr="004962B2" w:rsidRDefault="004962B2" w:rsidP="004962B2">
      <w:pPr>
        <w:pStyle w:val="EndNoteBibliography"/>
        <w:spacing w:after="0"/>
      </w:pPr>
      <w:r w:rsidRPr="004962B2">
        <w:t>Sundt-Hansen, L.E., R.D. Hedger, O. Ugedal, O.H. Diserud, A.G. Finstad, J.F. Sauterleute, L. Tøfte, K. Alfredsen, and T. Forseth. 2018. Modelling climate change effects on Atlantic salmon: Implications for mitigation in regulated rivers. Science of The Total Environment 631-632: 1005-1017.</w:t>
      </w:r>
    </w:p>
    <w:p w14:paraId="4CF3F4B8" w14:textId="58939AD5" w:rsidR="004962B2" w:rsidRPr="004962B2" w:rsidRDefault="004962B2" w:rsidP="004962B2">
      <w:pPr>
        <w:pStyle w:val="EndNoteBibliography"/>
        <w:spacing w:after="0"/>
      </w:pPr>
      <w:r w:rsidRPr="004962B2">
        <w:t xml:space="preserve">United States Fish and Wildlife Service (USFWS) 1999. Effect of temperature on early-life survival of Sacramento River fall- and winter-run Chinook salmon. 52 Pages </w:t>
      </w:r>
      <w:hyperlink r:id="rId57" w:history="1">
        <w:r w:rsidRPr="004962B2">
          <w:rPr>
            <w:rStyle w:val="Hyperlink"/>
          </w:rPr>
          <w:t>https://docs.streamnetlibrary.org/USFWS/EffectTempEarlySurvSacramentoChinook.pdf</w:t>
        </w:r>
      </w:hyperlink>
    </w:p>
    <w:p w14:paraId="5F29EBE6" w14:textId="4B342F78" w:rsidR="004962B2" w:rsidRPr="004962B2" w:rsidRDefault="004962B2" w:rsidP="004962B2">
      <w:pPr>
        <w:pStyle w:val="EndNoteBibliography"/>
        <w:spacing w:after="0"/>
      </w:pPr>
      <w:r w:rsidRPr="004962B2">
        <w:t xml:space="preserve">United States Fish and Wildlife Service (USFWS) 2006. Relationships between flow fluctuations and redd dewatering and juvenile stranding for Chinook salmon and steelhead in the Sacramento River between Keswick Dam and Battle Creek. 87 Pages </w:t>
      </w:r>
      <w:hyperlink r:id="rId58" w:history="1">
        <w:r w:rsidRPr="004962B2">
          <w:rPr>
            <w:rStyle w:val="Hyperlink"/>
          </w:rPr>
          <w:t>https://www.noaa.gov/sites/default/files/legacy/document/2020/Oct/07354626849.pdf</w:t>
        </w:r>
      </w:hyperlink>
    </w:p>
    <w:p w14:paraId="3407A543" w14:textId="77777777" w:rsidR="004962B2" w:rsidRPr="004962B2" w:rsidRDefault="004962B2" w:rsidP="004962B2">
      <w:pPr>
        <w:pStyle w:val="EndNoteBibliography"/>
      </w:pPr>
      <w:r w:rsidRPr="004962B2">
        <w:t>Zeug, S.C., P.S. Bergman, B.J. Cavallo, and K.S. Jones. 2012. Application of a Life Cycle Simulation Model to Evaluate Impacts of Water Management and Conservation Actions on an Endangered Population of Chinook Salmon. Environmental Modeling &amp; Assessment 17(5): 455-467.</w:t>
      </w:r>
    </w:p>
    <w:p w14:paraId="0B5B950D" w14:textId="036425B8" w:rsidR="002849FB" w:rsidRDefault="00274AC5" w:rsidP="004962B2">
      <w:pPr>
        <w:pStyle w:val="EndNoteBibliography"/>
        <w:ind w:left="0" w:firstLine="0"/>
      </w:pPr>
      <w:r w:rsidRPr="00F353F0">
        <w:fldChar w:fldCharType="end"/>
      </w:r>
      <w:bookmarkStart w:id="13" w:name="_GoBack"/>
      <w:bookmarkEnd w:id="13"/>
      <w:r w:rsidR="00924A47" w:rsidRPr="00F353F0">
        <w:fldChar w:fldCharType="begin"/>
      </w:r>
      <w:r w:rsidR="00924A47" w:rsidRPr="00F353F0">
        <w:instrText xml:space="preserve"> ADDIN </w:instrText>
      </w:r>
      <w:r w:rsidR="00924A47" w:rsidRPr="00F353F0">
        <w:fldChar w:fldCharType="end"/>
      </w:r>
    </w:p>
    <w:sectPr w:rsidR="002849FB" w:rsidSect="00796AC0">
      <w:footerReference w:type="default" r:id="rId59"/>
      <w:pgSz w:w="12240" w:h="15840"/>
      <w:pgMar w:top="117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 N Beer" w:date="2024-10-11T10:02:00Z" w:initials="WNB">
    <w:p w14:paraId="4C729B83" w14:textId="31E18315" w:rsidR="005D07F9" w:rsidRDefault="005D07F9" w:rsidP="00653279">
      <w:pPr>
        <w:pStyle w:val="CommentText"/>
      </w:pPr>
      <w:r>
        <w:rPr>
          <w:rStyle w:val="CommentReference"/>
        </w:rPr>
        <w:annotationRef/>
      </w:r>
      <w:r>
        <w:t>up to 7. Multi-term ‘keywords’ are accepted in other articles.</w:t>
      </w:r>
    </w:p>
  </w:comment>
  <w:comment w:id="2" w:author="W N Beer" w:date="2024-10-11T10:20:00Z" w:initials="WNB">
    <w:p w14:paraId="7598E1C5" w14:textId="6276D4BD" w:rsidR="005D07F9" w:rsidRDefault="005D07F9" w:rsidP="00653279">
      <w:pPr>
        <w:pStyle w:val="CommentText"/>
      </w:pPr>
      <w:r>
        <w:rPr>
          <w:rStyle w:val="CommentReference"/>
        </w:rPr>
        <w:annotationRef/>
      </w:r>
      <w:r>
        <w:t>3- 5 highlights, @ &lt;= 85 characters</w:t>
      </w:r>
    </w:p>
  </w:comment>
  <w:comment w:id="11" w:author="Jennifer L. Gosselin" w:date="2023-08-18T10:10:00Z" w:initials="JLG">
    <w:p w14:paraId="6D81395A" w14:textId="3AAFE19D" w:rsidR="005D07F9" w:rsidRDefault="005D07F9" w:rsidP="00653279">
      <w:r>
        <w:rPr>
          <w:rStyle w:val="CommentReference"/>
        </w:rPr>
        <w:annotationRef/>
      </w:r>
      <w:r>
        <w:t>I think in some years, staff is/are quite a bit delayed looking at the photos and producing the data. But this may not be the usual timing, and they are quite near-real-time.</w:t>
      </w:r>
    </w:p>
  </w:comment>
  <w:comment w:id="12" w:author="W N Beer" w:date="2023-08-22T14:11:00Z" w:initials="WNB">
    <w:p w14:paraId="60B108A7" w14:textId="70B5CF32" w:rsidR="005D07F9" w:rsidRDefault="005D07F9" w:rsidP="00653279">
      <w:pPr>
        <w:pStyle w:val="CommentText"/>
      </w:pPr>
      <w:r>
        <w:rPr>
          <w:rStyle w:val="CommentReference"/>
        </w:rPr>
        <w:annotationRef/>
      </w:r>
      <w:r>
        <w:t>“</w:t>
      </w:r>
      <w:r w:rsidRPr="003B3487">
        <w:t>the aerial survey gives a</w:t>
      </w:r>
      <w:r>
        <w:t xml:space="preserve"> more timely </w:t>
      </w:r>
      <w:r w:rsidRPr="003B3487">
        <w:t xml:space="preserve">assessment </w:t>
      </w:r>
      <w:r>
        <w:rPr>
          <w:rStyle w:val="CommentReference"/>
        </w:rPr>
        <w:annotationRef/>
      </w:r>
      <w:r>
        <w:rPr>
          <w:rStyle w:val="CommentReference"/>
        </w:rPr>
        <w:annotationRef/>
      </w:r>
      <w:r>
        <w:t>“ is what Doug killam offered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729B83" w15:done="0"/>
  <w15:commentEx w15:paraId="7598E1C5" w15:done="0"/>
  <w15:commentEx w15:paraId="6D81395A" w15:done="0"/>
  <w15:commentEx w15:paraId="60B108A7" w15:paraIdParent="6D81395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59636" w14:textId="77777777" w:rsidR="001167A4" w:rsidRDefault="001167A4" w:rsidP="00653279">
      <w:r>
        <w:separator/>
      </w:r>
    </w:p>
  </w:endnote>
  <w:endnote w:type="continuationSeparator" w:id="0">
    <w:p w14:paraId="56ECBDD7" w14:textId="77777777" w:rsidR="001167A4" w:rsidRDefault="001167A4" w:rsidP="0065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378577"/>
      <w:docPartObj>
        <w:docPartGallery w:val="Page Numbers (Bottom of Page)"/>
        <w:docPartUnique/>
      </w:docPartObj>
    </w:sdtPr>
    <w:sdtEndPr>
      <w:rPr>
        <w:noProof/>
      </w:rPr>
    </w:sdtEndPr>
    <w:sdtContent>
      <w:p w14:paraId="6499DB79" w14:textId="636F995E" w:rsidR="005D07F9" w:rsidRDefault="005D07F9" w:rsidP="00653279">
        <w:pPr>
          <w:pStyle w:val="Footer"/>
        </w:pPr>
        <w:r>
          <w:fldChar w:fldCharType="begin"/>
        </w:r>
        <w:r>
          <w:instrText xml:space="preserve"> PAGE   \* MERGEFORMAT </w:instrText>
        </w:r>
        <w:r>
          <w:fldChar w:fldCharType="separate"/>
        </w:r>
        <w:r w:rsidR="004962B2">
          <w:rPr>
            <w:noProof/>
          </w:rPr>
          <w:t>20</w:t>
        </w:r>
        <w:r>
          <w:rPr>
            <w:noProof/>
          </w:rPr>
          <w:fldChar w:fldCharType="end"/>
        </w:r>
      </w:p>
    </w:sdtContent>
  </w:sdt>
  <w:p w14:paraId="7D858CD1" w14:textId="77777777" w:rsidR="005D07F9" w:rsidRDefault="005D07F9" w:rsidP="006532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BA77D" w14:textId="77777777" w:rsidR="001167A4" w:rsidRDefault="001167A4" w:rsidP="00653279">
      <w:r>
        <w:separator/>
      </w:r>
    </w:p>
  </w:footnote>
  <w:footnote w:type="continuationSeparator" w:id="0">
    <w:p w14:paraId="554F9747" w14:textId="77777777" w:rsidR="001167A4" w:rsidRDefault="001167A4" w:rsidP="006532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332"/>
    <w:multiLevelType w:val="hybridMultilevel"/>
    <w:tmpl w:val="3832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854C0"/>
    <w:multiLevelType w:val="multilevel"/>
    <w:tmpl w:val="0A5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77A34"/>
    <w:multiLevelType w:val="hybridMultilevel"/>
    <w:tmpl w:val="8D6E4D74"/>
    <w:lvl w:ilvl="0" w:tplc="352898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C55A0"/>
    <w:multiLevelType w:val="hybridMultilevel"/>
    <w:tmpl w:val="DEFA99D8"/>
    <w:lvl w:ilvl="0" w:tplc="6C0C7D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74B0E"/>
    <w:multiLevelType w:val="hybridMultilevel"/>
    <w:tmpl w:val="180E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 N Beer">
    <w15:presenceInfo w15:providerId="None" w15:userId="W N Beer"/>
  </w15:person>
  <w15:person w15:author="Jennifer L. Gosselin">
    <w15:presenceInfo w15:providerId="AD" w15:userId="S::gosselin@uw.edu::b9cd3205-3acf-42bf-bd9f-d7dc1b5309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exfwre59dxxexyeadz9pdp0g9ea50dfrtrzr&quot;&gt;My EndNote Library&lt;record-ids&gt;&lt;item&gt;366&lt;/item&gt;&lt;item&gt;530&lt;/item&gt;&lt;item&gt;584&lt;/item&gt;&lt;item&gt;668&lt;/item&gt;&lt;item&gt;729&lt;/item&gt;&lt;item&gt;750&lt;/item&gt;&lt;item&gt;796&lt;/item&gt;&lt;item&gt;803&lt;/item&gt;&lt;item&gt;807&lt;/item&gt;&lt;item&gt;810&lt;/item&gt;&lt;item&gt;822&lt;/item&gt;&lt;item&gt;823&lt;/item&gt;&lt;item&gt;826&lt;/item&gt;&lt;item&gt;827&lt;/item&gt;&lt;item&gt;829&lt;/item&gt;&lt;item&gt;830&lt;/item&gt;&lt;item&gt;831&lt;/item&gt;&lt;item&gt;856&lt;/item&gt;&lt;item&gt;857&lt;/item&gt;&lt;item&gt;858&lt;/item&gt;&lt;item&gt;859&lt;/item&gt;&lt;item&gt;860&lt;/item&gt;&lt;/record-ids&gt;&lt;/item&gt;&lt;/Libraries&gt;"/>
  </w:docVars>
  <w:rsids>
    <w:rsidRoot w:val="00C329F9"/>
    <w:rsid w:val="000013B4"/>
    <w:rsid w:val="00005BEE"/>
    <w:rsid w:val="000213F6"/>
    <w:rsid w:val="000352D3"/>
    <w:rsid w:val="00037C58"/>
    <w:rsid w:val="00043CD5"/>
    <w:rsid w:val="00056247"/>
    <w:rsid w:val="00061DD0"/>
    <w:rsid w:val="00073A19"/>
    <w:rsid w:val="00076E90"/>
    <w:rsid w:val="00085ABE"/>
    <w:rsid w:val="000A08F2"/>
    <w:rsid w:val="000A3998"/>
    <w:rsid w:val="000A6B22"/>
    <w:rsid w:val="000A6C03"/>
    <w:rsid w:val="000B492C"/>
    <w:rsid w:val="000C012C"/>
    <w:rsid w:val="000C0DF5"/>
    <w:rsid w:val="000C2308"/>
    <w:rsid w:val="000C7378"/>
    <w:rsid w:val="000E09C9"/>
    <w:rsid w:val="000F1D04"/>
    <w:rsid w:val="000F2008"/>
    <w:rsid w:val="00102678"/>
    <w:rsid w:val="00112C9B"/>
    <w:rsid w:val="001167A4"/>
    <w:rsid w:val="0012128B"/>
    <w:rsid w:val="00130856"/>
    <w:rsid w:val="001364A7"/>
    <w:rsid w:val="0014599D"/>
    <w:rsid w:val="001530DD"/>
    <w:rsid w:val="00155EF4"/>
    <w:rsid w:val="00156CB3"/>
    <w:rsid w:val="00171F24"/>
    <w:rsid w:val="001A2C8D"/>
    <w:rsid w:val="001A7895"/>
    <w:rsid w:val="001C459E"/>
    <w:rsid w:val="001D0878"/>
    <w:rsid w:val="001E1C3E"/>
    <w:rsid w:val="001E7FD9"/>
    <w:rsid w:val="001F0D76"/>
    <w:rsid w:val="0020380C"/>
    <w:rsid w:val="00213923"/>
    <w:rsid w:val="002207F5"/>
    <w:rsid w:val="00222139"/>
    <w:rsid w:val="0022378B"/>
    <w:rsid w:val="002276BD"/>
    <w:rsid w:val="00227DC2"/>
    <w:rsid w:val="002515BA"/>
    <w:rsid w:val="0025663C"/>
    <w:rsid w:val="002613CA"/>
    <w:rsid w:val="00274AC5"/>
    <w:rsid w:val="002849FB"/>
    <w:rsid w:val="0029788E"/>
    <w:rsid w:val="002A0740"/>
    <w:rsid w:val="002B0933"/>
    <w:rsid w:val="002B5C55"/>
    <w:rsid w:val="002B7CF2"/>
    <w:rsid w:val="002C1999"/>
    <w:rsid w:val="002E7A6C"/>
    <w:rsid w:val="0030284D"/>
    <w:rsid w:val="00307772"/>
    <w:rsid w:val="0031317C"/>
    <w:rsid w:val="003142EC"/>
    <w:rsid w:val="00320829"/>
    <w:rsid w:val="0032428C"/>
    <w:rsid w:val="00334BC6"/>
    <w:rsid w:val="00337C89"/>
    <w:rsid w:val="00342885"/>
    <w:rsid w:val="00352AA1"/>
    <w:rsid w:val="003648FE"/>
    <w:rsid w:val="003729D5"/>
    <w:rsid w:val="00372CE1"/>
    <w:rsid w:val="003744B1"/>
    <w:rsid w:val="003758DF"/>
    <w:rsid w:val="003830D4"/>
    <w:rsid w:val="003A136D"/>
    <w:rsid w:val="003B3487"/>
    <w:rsid w:val="003D5DD8"/>
    <w:rsid w:val="003E1CC5"/>
    <w:rsid w:val="003E426D"/>
    <w:rsid w:val="00401001"/>
    <w:rsid w:val="004162A3"/>
    <w:rsid w:val="00416C82"/>
    <w:rsid w:val="00417743"/>
    <w:rsid w:val="00417A4C"/>
    <w:rsid w:val="0042035A"/>
    <w:rsid w:val="00422D08"/>
    <w:rsid w:val="00434441"/>
    <w:rsid w:val="004346A4"/>
    <w:rsid w:val="00436E2D"/>
    <w:rsid w:val="004422C3"/>
    <w:rsid w:val="004450CC"/>
    <w:rsid w:val="00450880"/>
    <w:rsid w:val="00451EAF"/>
    <w:rsid w:val="004608A3"/>
    <w:rsid w:val="00463DDB"/>
    <w:rsid w:val="004719A3"/>
    <w:rsid w:val="00473A1B"/>
    <w:rsid w:val="004818A2"/>
    <w:rsid w:val="00482725"/>
    <w:rsid w:val="00484BF7"/>
    <w:rsid w:val="004858BF"/>
    <w:rsid w:val="00487BD6"/>
    <w:rsid w:val="004962B2"/>
    <w:rsid w:val="004A2283"/>
    <w:rsid w:val="004A7E32"/>
    <w:rsid w:val="004E23DC"/>
    <w:rsid w:val="004F1C63"/>
    <w:rsid w:val="004F531E"/>
    <w:rsid w:val="004F6B66"/>
    <w:rsid w:val="005110AC"/>
    <w:rsid w:val="005242F4"/>
    <w:rsid w:val="00525444"/>
    <w:rsid w:val="00540DC3"/>
    <w:rsid w:val="0054363C"/>
    <w:rsid w:val="00547CE9"/>
    <w:rsid w:val="00550882"/>
    <w:rsid w:val="00556465"/>
    <w:rsid w:val="00561D91"/>
    <w:rsid w:val="005713CF"/>
    <w:rsid w:val="005908B1"/>
    <w:rsid w:val="00590EF6"/>
    <w:rsid w:val="00592AE7"/>
    <w:rsid w:val="005A049E"/>
    <w:rsid w:val="005B3CC6"/>
    <w:rsid w:val="005B4293"/>
    <w:rsid w:val="005B6F72"/>
    <w:rsid w:val="005C08D1"/>
    <w:rsid w:val="005D07F9"/>
    <w:rsid w:val="005E1190"/>
    <w:rsid w:val="005E1EA2"/>
    <w:rsid w:val="005E369A"/>
    <w:rsid w:val="005F54D4"/>
    <w:rsid w:val="006278B1"/>
    <w:rsid w:val="006342A1"/>
    <w:rsid w:val="00653279"/>
    <w:rsid w:val="00656DBF"/>
    <w:rsid w:val="006621AB"/>
    <w:rsid w:val="00665D7B"/>
    <w:rsid w:val="00676A22"/>
    <w:rsid w:val="00683DD2"/>
    <w:rsid w:val="00696E03"/>
    <w:rsid w:val="006A772A"/>
    <w:rsid w:val="006B149D"/>
    <w:rsid w:val="006B5663"/>
    <w:rsid w:val="006C33C9"/>
    <w:rsid w:val="006E40EC"/>
    <w:rsid w:val="006F383C"/>
    <w:rsid w:val="006F63F5"/>
    <w:rsid w:val="00702A3B"/>
    <w:rsid w:val="00707AAC"/>
    <w:rsid w:val="00713EAF"/>
    <w:rsid w:val="00714A65"/>
    <w:rsid w:val="0073433C"/>
    <w:rsid w:val="00754D8B"/>
    <w:rsid w:val="007610CF"/>
    <w:rsid w:val="00761596"/>
    <w:rsid w:val="00763858"/>
    <w:rsid w:val="0077567C"/>
    <w:rsid w:val="007815D7"/>
    <w:rsid w:val="0079344E"/>
    <w:rsid w:val="00796AC0"/>
    <w:rsid w:val="007A493C"/>
    <w:rsid w:val="007A5225"/>
    <w:rsid w:val="007B1BEC"/>
    <w:rsid w:val="007B2721"/>
    <w:rsid w:val="007C40BA"/>
    <w:rsid w:val="007C7D49"/>
    <w:rsid w:val="007D2F6B"/>
    <w:rsid w:val="007E6A30"/>
    <w:rsid w:val="007F34A8"/>
    <w:rsid w:val="007F4B34"/>
    <w:rsid w:val="00801E1E"/>
    <w:rsid w:val="00806A1C"/>
    <w:rsid w:val="008143BE"/>
    <w:rsid w:val="00820EE4"/>
    <w:rsid w:val="00827978"/>
    <w:rsid w:val="00835D0F"/>
    <w:rsid w:val="0084112B"/>
    <w:rsid w:val="008467D4"/>
    <w:rsid w:val="00850CCE"/>
    <w:rsid w:val="00862925"/>
    <w:rsid w:val="008774BA"/>
    <w:rsid w:val="008804D5"/>
    <w:rsid w:val="008860CA"/>
    <w:rsid w:val="00894423"/>
    <w:rsid w:val="008B4107"/>
    <w:rsid w:val="008B4187"/>
    <w:rsid w:val="008B674E"/>
    <w:rsid w:val="008B6D81"/>
    <w:rsid w:val="008E00F7"/>
    <w:rsid w:val="008E1503"/>
    <w:rsid w:val="008E382B"/>
    <w:rsid w:val="008E750F"/>
    <w:rsid w:val="008F2560"/>
    <w:rsid w:val="00903DA0"/>
    <w:rsid w:val="009049B8"/>
    <w:rsid w:val="00911339"/>
    <w:rsid w:val="00924A47"/>
    <w:rsid w:val="0093689B"/>
    <w:rsid w:val="0095146C"/>
    <w:rsid w:val="009526D8"/>
    <w:rsid w:val="00960F85"/>
    <w:rsid w:val="0096453A"/>
    <w:rsid w:val="0097008E"/>
    <w:rsid w:val="00970F41"/>
    <w:rsid w:val="00977983"/>
    <w:rsid w:val="00996F1E"/>
    <w:rsid w:val="009971F7"/>
    <w:rsid w:val="009A1D0F"/>
    <w:rsid w:val="009B4873"/>
    <w:rsid w:val="009D5F0A"/>
    <w:rsid w:val="009E0B8E"/>
    <w:rsid w:val="009F7F27"/>
    <w:rsid w:val="00A14596"/>
    <w:rsid w:val="00A26157"/>
    <w:rsid w:val="00A443FD"/>
    <w:rsid w:val="00A660D1"/>
    <w:rsid w:val="00A70CD7"/>
    <w:rsid w:val="00A74E70"/>
    <w:rsid w:val="00A86442"/>
    <w:rsid w:val="00A8748C"/>
    <w:rsid w:val="00AB4382"/>
    <w:rsid w:val="00AB4DD2"/>
    <w:rsid w:val="00AD1E49"/>
    <w:rsid w:val="00AE7C91"/>
    <w:rsid w:val="00AF10A2"/>
    <w:rsid w:val="00AF2D6E"/>
    <w:rsid w:val="00B04D48"/>
    <w:rsid w:val="00B10B45"/>
    <w:rsid w:val="00B10DE1"/>
    <w:rsid w:val="00B14834"/>
    <w:rsid w:val="00B30DAC"/>
    <w:rsid w:val="00B31A93"/>
    <w:rsid w:val="00B502EF"/>
    <w:rsid w:val="00B547DE"/>
    <w:rsid w:val="00B576F9"/>
    <w:rsid w:val="00B651E0"/>
    <w:rsid w:val="00B755E1"/>
    <w:rsid w:val="00B76580"/>
    <w:rsid w:val="00B85CC5"/>
    <w:rsid w:val="00B97792"/>
    <w:rsid w:val="00BB3704"/>
    <w:rsid w:val="00BB5206"/>
    <w:rsid w:val="00BC1F7B"/>
    <w:rsid w:val="00BC3EF4"/>
    <w:rsid w:val="00BC3EFF"/>
    <w:rsid w:val="00BE3629"/>
    <w:rsid w:val="00BF26B6"/>
    <w:rsid w:val="00C0217E"/>
    <w:rsid w:val="00C076EE"/>
    <w:rsid w:val="00C12FE5"/>
    <w:rsid w:val="00C2619D"/>
    <w:rsid w:val="00C26A05"/>
    <w:rsid w:val="00C329F9"/>
    <w:rsid w:val="00C34541"/>
    <w:rsid w:val="00C41362"/>
    <w:rsid w:val="00C50251"/>
    <w:rsid w:val="00C546F2"/>
    <w:rsid w:val="00C60862"/>
    <w:rsid w:val="00C644B8"/>
    <w:rsid w:val="00C709F5"/>
    <w:rsid w:val="00C739D0"/>
    <w:rsid w:val="00C753DA"/>
    <w:rsid w:val="00C77584"/>
    <w:rsid w:val="00C8632D"/>
    <w:rsid w:val="00C86623"/>
    <w:rsid w:val="00C93A13"/>
    <w:rsid w:val="00C94055"/>
    <w:rsid w:val="00CA73C3"/>
    <w:rsid w:val="00CA76D7"/>
    <w:rsid w:val="00CA77A1"/>
    <w:rsid w:val="00CB03B1"/>
    <w:rsid w:val="00CB3B96"/>
    <w:rsid w:val="00CC29F1"/>
    <w:rsid w:val="00CC4CFF"/>
    <w:rsid w:val="00CE4DF0"/>
    <w:rsid w:val="00CE520F"/>
    <w:rsid w:val="00CE7F6D"/>
    <w:rsid w:val="00CF1F14"/>
    <w:rsid w:val="00D00965"/>
    <w:rsid w:val="00D0378C"/>
    <w:rsid w:val="00D06CDF"/>
    <w:rsid w:val="00D17795"/>
    <w:rsid w:val="00D335CE"/>
    <w:rsid w:val="00D544C4"/>
    <w:rsid w:val="00D656AC"/>
    <w:rsid w:val="00D65C9D"/>
    <w:rsid w:val="00D7020B"/>
    <w:rsid w:val="00D71161"/>
    <w:rsid w:val="00D835FB"/>
    <w:rsid w:val="00D91CAE"/>
    <w:rsid w:val="00D91D4D"/>
    <w:rsid w:val="00DA4E9A"/>
    <w:rsid w:val="00DA737B"/>
    <w:rsid w:val="00DB41C3"/>
    <w:rsid w:val="00DC228A"/>
    <w:rsid w:val="00DC3870"/>
    <w:rsid w:val="00DC5C5F"/>
    <w:rsid w:val="00DC6217"/>
    <w:rsid w:val="00DC7F02"/>
    <w:rsid w:val="00DD03E0"/>
    <w:rsid w:val="00DE501B"/>
    <w:rsid w:val="00DE5144"/>
    <w:rsid w:val="00DF25C3"/>
    <w:rsid w:val="00E048AD"/>
    <w:rsid w:val="00E05046"/>
    <w:rsid w:val="00E117BB"/>
    <w:rsid w:val="00E224BF"/>
    <w:rsid w:val="00E229F1"/>
    <w:rsid w:val="00E255D8"/>
    <w:rsid w:val="00E275C2"/>
    <w:rsid w:val="00E34059"/>
    <w:rsid w:val="00E40027"/>
    <w:rsid w:val="00E40084"/>
    <w:rsid w:val="00E45EC9"/>
    <w:rsid w:val="00E53A28"/>
    <w:rsid w:val="00E73522"/>
    <w:rsid w:val="00E80E12"/>
    <w:rsid w:val="00E8141B"/>
    <w:rsid w:val="00E81D5C"/>
    <w:rsid w:val="00E834EB"/>
    <w:rsid w:val="00E95717"/>
    <w:rsid w:val="00E97DE8"/>
    <w:rsid w:val="00EA2DD1"/>
    <w:rsid w:val="00EA3108"/>
    <w:rsid w:val="00EB003E"/>
    <w:rsid w:val="00EC4ECE"/>
    <w:rsid w:val="00ED3237"/>
    <w:rsid w:val="00ED4DB7"/>
    <w:rsid w:val="00ED6861"/>
    <w:rsid w:val="00EF17FD"/>
    <w:rsid w:val="00EF7A96"/>
    <w:rsid w:val="00F00178"/>
    <w:rsid w:val="00F30611"/>
    <w:rsid w:val="00F353F0"/>
    <w:rsid w:val="00F361CD"/>
    <w:rsid w:val="00F529AE"/>
    <w:rsid w:val="00F53003"/>
    <w:rsid w:val="00F54FE1"/>
    <w:rsid w:val="00F62B93"/>
    <w:rsid w:val="00F66B36"/>
    <w:rsid w:val="00F80CAF"/>
    <w:rsid w:val="00F821E3"/>
    <w:rsid w:val="00F94911"/>
    <w:rsid w:val="00FA0533"/>
    <w:rsid w:val="00FB2894"/>
    <w:rsid w:val="00FB5A33"/>
    <w:rsid w:val="00FC40C9"/>
    <w:rsid w:val="00FD00FE"/>
    <w:rsid w:val="00FD212B"/>
    <w:rsid w:val="00FD73EA"/>
    <w:rsid w:val="00FE0779"/>
    <w:rsid w:val="00FE1DF7"/>
    <w:rsid w:val="00FE2AA6"/>
    <w:rsid w:val="00FF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FD419"/>
  <w15:chartTrackingRefBased/>
  <w15:docId w15:val="{A219E1BF-54ED-44E3-8956-5412B988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4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279"/>
    <w:rPr>
      <w:sz w:val="24"/>
    </w:rPr>
  </w:style>
  <w:style w:type="paragraph" w:styleId="Heading1">
    <w:name w:val="heading 1"/>
    <w:basedOn w:val="Normal"/>
    <w:next w:val="Normal"/>
    <w:link w:val="Heading1Char"/>
    <w:uiPriority w:val="9"/>
    <w:qFormat/>
    <w:rsid w:val="00C32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7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9F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329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29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autoRedefine/>
    <w:qFormat/>
    <w:rsid w:val="004962B2"/>
    <w:pPr>
      <w:spacing w:after="120" w:line="360" w:lineRule="auto"/>
      <w:ind w:left="720" w:hanging="720"/>
    </w:pPr>
    <w:rPr>
      <w:rFonts w:ascii="Calibri" w:hAnsi="Calibri" w:cs="Calibri"/>
      <w:noProof/>
      <w:szCs w:val="24"/>
    </w:rPr>
  </w:style>
  <w:style w:type="character" w:customStyle="1" w:styleId="EndNoteBibliographyChar">
    <w:name w:val="EndNote Bibliography Char"/>
    <w:basedOn w:val="DefaultParagraphFont"/>
    <w:link w:val="EndNoteBibliography"/>
    <w:rsid w:val="004962B2"/>
    <w:rPr>
      <w:rFonts w:ascii="Calibri" w:hAnsi="Calibri" w:cs="Calibri"/>
      <w:noProof/>
      <w:sz w:val="24"/>
      <w:szCs w:val="24"/>
    </w:rPr>
  </w:style>
  <w:style w:type="character" w:customStyle="1" w:styleId="Heading1Char">
    <w:name w:val="Heading 1 Char"/>
    <w:basedOn w:val="DefaultParagraphFont"/>
    <w:link w:val="Heading1"/>
    <w:uiPriority w:val="9"/>
    <w:rsid w:val="00C329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7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29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329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329F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329F9"/>
    <w:rPr>
      <w:color w:val="0563C1" w:themeColor="hyperlink"/>
      <w:u w:val="single"/>
    </w:rPr>
  </w:style>
  <w:style w:type="table" w:styleId="TableGrid">
    <w:name w:val="Table Grid"/>
    <w:basedOn w:val="TableNormal"/>
    <w:uiPriority w:val="39"/>
    <w:rsid w:val="00C3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6CB3"/>
    <w:pPr>
      <w:spacing w:after="0"/>
    </w:pPr>
    <w:rPr>
      <w:rFonts w:ascii="Calibri" w:hAnsi="Calibri" w:cs="Calibri"/>
      <w:iCs/>
      <w:szCs w:val="24"/>
    </w:rPr>
  </w:style>
  <w:style w:type="character" w:styleId="CommentReference">
    <w:name w:val="annotation reference"/>
    <w:basedOn w:val="DefaultParagraphFont"/>
    <w:uiPriority w:val="99"/>
    <w:semiHidden/>
    <w:unhideWhenUsed/>
    <w:rsid w:val="00C329F9"/>
    <w:rPr>
      <w:sz w:val="16"/>
      <w:szCs w:val="16"/>
    </w:rPr>
  </w:style>
  <w:style w:type="paragraph" w:styleId="CommentText">
    <w:name w:val="annotation text"/>
    <w:basedOn w:val="Normal"/>
    <w:link w:val="CommentTextChar"/>
    <w:uiPriority w:val="99"/>
    <w:unhideWhenUsed/>
    <w:rsid w:val="00C329F9"/>
    <w:pPr>
      <w:spacing w:line="240" w:lineRule="auto"/>
    </w:pPr>
    <w:rPr>
      <w:sz w:val="20"/>
      <w:szCs w:val="20"/>
    </w:rPr>
  </w:style>
  <w:style w:type="character" w:customStyle="1" w:styleId="CommentTextChar">
    <w:name w:val="Comment Text Char"/>
    <w:basedOn w:val="DefaultParagraphFont"/>
    <w:link w:val="CommentText"/>
    <w:uiPriority w:val="99"/>
    <w:rsid w:val="00C329F9"/>
    <w:rPr>
      <w:sz w:val="20"/>
      <w:szCs w:val="20"/>
    </w:rPr>
  </w:style>
  <w:style w:type="paragraph" w:styleId="CommentSubject">
    <w:name w:val="annotation subject"/>
    <w:basedOn w:val="CommentText"/>
    <w:next w:val="CommentText"/>
    <w:link w:val="CommentSubjectChar"/>
    <w:uiPriority w:val="99"/>
    <w:semiHidden/>
    <w:unhideWhenUsed/>
    <w:rsid w:val="00C329F9"/>
    <w:rPr>
      <w:b/>
      <w:bCs/>
    </w:rPr>
  </w:style>
  <w:style w:type="character" w:customStyle="1" w:styleId="CommentSubjectChar">
    <w:name w:val="Comment Subject Char"/>
    <w:basedOn w:val="CommentTextChar"/>
    <w:link w:val="CommentSubject"/>
    <w:uiPriority w:val="99"/>
    <w:semiHidden/>
    <w:rsid w:val="00C329F9"/>
    <w:rPr>
      <w:b/>
      <w:bCs/>
      <w:sz w:val="20"/>
      <w:szCs w:val="20"/>
    </w:rPr>
  </w:style>
  <w:style w:type="paragraph" w:styleId="BalloonText">
    <w:name w:val="Balloon Text"/>
    <w:basedOn w:val="Normal"/>
    <w:link w:val="BalloonTextChar"/>
    <w:uiPriority w:val="99"/>
    <w:semiHidden/>
    <w:unhideWhenUsed/>
    <w:rsid w:val="00C32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9F9"/>
    <w:rPr>
      <w:rFonts w:ascii="Segoe UI" w:hAnsi="Segoe UI" w:cs="Segoe UI"/>
      <w:sz w:val="18"/>
      <w:szCs w:val="18"/>
    </w:rPr>
  </w:style>
  <w:style w:type="paragraph" w:styleId="ListParagraph">
    <w:name w:val="List Paragraph"/>
    <w:basedOn w:val="Normal"/>
    <w:uiPriority w:val="34"/>
    <w:qFormat/>
    <w:rsid w:val="00C329F9"/>
    <w:pPr>
      <w:ind w:left="720"/>
      <w:contextualSpacing/>
    </w:pPr>
  </w:style>
  <w:style w:type="character" w:customStyle="1" w:styleId="MTEquationSection">
    <w:name w:val="MTEquationSection"/>
    <w:basedOn w:val="DefaultParagraphFont"/>
    <w:rsid w:val="00C329F9"/>
    <w:rPr>
      <w:vanish/>
      <w:color w:val="FF0000"/>
    </w:rPr>
  </w:style>
  <w:style w:type="paragraph" w:customStyle="1" w:styleId="MTDisplayEquation">
    <w:name w:val="MTDisplayEquation"/>
    <w:basedOn w:val="Normal"/>
    <w:next w:val="Normal"/>
    <w:link w:val="MTDisplayEquationChar"/>
    <w:rsid w:val="00C329F9"/>
    <w:pPr>
      <w:tabs>
        <w:tab w:val="center" w:pos="4680"/>
        <w:tab w:val="right" w:pos="9360"/>
      </w:tabs>
    </w:pPr>
  </w:style>
  <w:style w:type="character" w:customStyle="1" w:styleId="MTDisplayEquationChar">
    <w:name w:val="MTDisplayEquation Char"/>
    <w:basedOn w:val="DefaultParagraphFont"/>
    <w:link w:val="MTDisplayEquation"/>
    <w:rsid w:val="00C329F9"/>
  </w:style>
  <w:style w:type="paragraph" w:customStyle="1" w:styleId="EndNoteBibliographyTitle">
    <w:name w:val="EndNote Bibliography Title"/>
    <w:basedOn w:val="Normal"/>
    <w:link w:val="EndNoteBibliographyTitleChar"/>
    <w:rsid w:val="00C329F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329F9"/>
    <w:rPr>
      <w:rFonts w:ascii="Calibri" w:hAnsi="Calibri" w:cs="Calibri"/>
      <w:noProof/>
      <w:sz w:val="24"/>
    </w:rPr>
  </w:style>
  <w:style w:type="paragraph" w:styleId="Header">
    <w:name w:val="header"/>
    <w:basedOn w:val="Normal"/>
    <w:link w:val="HeaderChar"/>
    <w:uiPriority w:val="99"/>
    <w:unhideWhenUsed/>
    <w:rsid w:val="00C32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9F9"/>
  </w:style>
  <w:style w:type="paragraph" w:styleId="Footer">
    <w:name w:val="footer"/>
    <w:basedOn w:val="Normal"/>
    <w:link w:val="FooterChar"/>
    <w:uiPriority w:val="99"/>
    <w:unhideWhenUsed/>
    <w:rsid w:val="00C32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9F9"/>
  </w:style>
  <w:style w:type="character" w:styleId="LineNumber">
    <w:name w:val="line number"/>
    <w:basedOn w:val="DefaultParagraphFont"/>
    <w:uiPriority w:val="99"/>
    <w:semiHidden/>
    <w:unhideWhenUsed/>
    <w:rsid w:val="00C329F9"/>
  </w:style>
  <w:style w:type="paragraph" w:styleId="Revision">
    <w:name w:val="Revision"/>
    <w:hidden/>
    <w:uiPriority w:val="99"/>
    <w:semiHidden/>
    <w:rsid w:val="00C329F9"/>
    <w:pPr>
      <w:spacing w:after="0" w:line="240" w:lineRule="auto"/>
    </w:pPr>
  </w:style>
  <w:style w:type="character" w:customStyle="1" w:styleId="UnresolvedMention1">
    <w:name w:val="Unresolved Mention1"/>
    <w:basedOn w:val="DefaultParagraphFont"/>
    <w:uiPriority w:val="99"/>
    <w:semiHidden/>
    <w:unhideWhenUsed/>
    <w:rsid w:val="00C329F9"/>
    <w:rPr>
      <w:color w:val="605E5C"/>
      <w:shd w:val="clear" w:color="auto" w:fill="E1DFDD"/>
    </w:rPr>
  </w:style>
  <w:style w:type="character" w:customStyle="1" w:styleId="UnresolvedMention">
    <w:name w:val="Unresolved Mention"/>
    <w:basedOn w:val="DefaultParagraphFont"/>
    <w:uiPriority w:val="99"/>
    <w:semiHidden/>
    <w:unhideWhenUsed/>
    <w:rsid w:val="005242F4"/>
    <w:rPr>
      <w:color w:val="605E5C"/>
      <w:shd w:val="clear" w:color="auto" w:fill="E1DFDD"/>
    </w:rPr>
  </w:style>
  <w:style w:type="character" w:styleId="FollowedHyperlink">
    <w:name w:val="FollowedHyperlink"/>
    <w:basedOn w:val="DefaultParagraphFont"/>
    <w:uiPriority w:val="99"/>
    <w:semiHidden/>
    <w:unhideWhenUsed/>
    <w:rsid w:val="00E05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6.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image" Target="media/image14.wmf"/><Relationship Id="rId47" Type="http://schemas.openxmlformats.org/officeDocument/2006/relationships/oleObject" Target="embeddings/oleObject21.bin"/><Relationship Id="rId50" Type="http://schemas.openxmlformats.org/officeDocument/2006/relationships/image" Target="media/image18.png"/><Relationship Id="rId55" Type="http://schemas.openxmlformats.org/officeDocument/2006/relationships/hyperlink" Target="https://www.calfish.org/ProgramsData/ConservationandManagement/CentralValleyMonitoring/CDFWUpperSacRiverBasinSalmonidMonitoring.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image" Target="media/image1.jpeg"/><Relationship Id="rId24" Type="http://schemas.openxmlformats.org/officeDocument/2006/relationships/image" Target="media/image8.wmf"/><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hyperlink" Target="https://nrm.dfg.ca.gov/FileHandler.ashx?DocumentID=109405&amp;inline" TargetMode="External"/><Relationship Id="rId58" Type="http://schemas.openxmlformats.org/officeDocument/2006/relationships/hyperlink" Target="https://www.noaa.gov/sites/default/files/legacy/document/2020/Oct/07354626849.pdf" TargetMode="Externa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9.bin"/><Relationship Id="rId48" Type="http://schemas.openxmlformats.org/officeDocument/2006/relationships/image" Target="media/image17.wmf"/><Relationship Id="rId56" Type="http://schemas.openxmlformats.org/officeDocument/2006/relationships/hyperlink" Target="https://www.federalregister.gov/d/93-31089" TargetMode="External"/><Relationship Id="rId8" Type="http://schemas.openxmlformats.org/officeDocument/2006/relationships/hyperlink" Target="mailto:nickbeer@uw.edu" TargetMode="External"/><Relationship Id="rId51" Type="http://schemas.openxmlformats.org/officeDocument/2006/relationships/image" Target="media/image19.e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2.wmf"/><Relationship Id="rId38" Type="http://schemas.openxmlformats.org/officeDocument/2006/relationships/oleObject" Target="embeddings/oleObject15.bin"/><Relationship Id="rId46" Type="http://schemas.openxmlformats.org/officeDocument/2006/relationships/image" Target="media/image16.wmf"/><Relationship Id="rId59" Type="http://schemas.openxmlformats.org/officeDocument/2006/relationships/footer" Target="footer1.xml"/><Relationship Id="rId20" Type="http://schemas.openxmlformats.org/officeDocument/2006/relationships/image" Target="media/image6.wmf"/><Relationship Id="rId41" Type="http://schemas.openxmlformats.org/officeDocument/2006/relationships/oleObject" Target="embeddings/oleObject18.bin"/><Relationship Id="rId54" Type="http://schemas.openxmlformats.org/officeDocument/2006/relationships/hyperlink" Target="https://nrm.dfg.ca.gov/FileHandler.ashx?DocumentID=84381&amp;inlin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2.bin"/><Relationship Id="rId57" Type="http://schemas.openxmlformats.org/officeDocument/2006/relationships/hyperlink" Target="https://docs.streamnetlibrary.org/USFWS/EffectTempEarlySurvSacramentoChinook.pdf" TargetMode="External"/><Relationship Id="rId10" Type="http://schemas.microsoft.com/office/2011/relationships/commentsExtended" Target="commentsExtended.xml"/><Relationship Id="rId31" Type="http://schemas.openxmlformats.org/officeDocument/2006/relationships/image" Target="media/image11.wmf"/><Relationship Id="rId44" Type="http://schemas.openxmlformats.org/officeDocument/2006/relationships/image" Target="media/image15.wmf"/><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143E0-CC8B-4003-8C4F-5794569D8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24213</TotalTime>
  <Pages>20</Pages>
  <Words>5128</Words>
  <Characters>29230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N Beer</dc:creator>
  <cp:keywords/>
  <dc:description/>
  <cp:lastModifiedBy>W N Beer</cp:lastModifiedBy>
  <cp:revision>69</cp:revision>
  <dcterms:created xsi:type="dcterms:W3CDTF">2024-10-02T17:13:00Z</dcterms:created>
  <dcterms:modified xsi:type="dcterms:W3CDTF">2024-10-24T00:45:00Z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EquationSection">
    <vt:lpwstr>1</vt:lpwstr>
  </property>
  <property fmtid="{D5CDD505-2E9C-101B-9397-08002B2CF9AE}" pid="5" name="MTWinEqns">
    <vt:bool>true</vt:bool>
  </property>
</Properties>
</file>